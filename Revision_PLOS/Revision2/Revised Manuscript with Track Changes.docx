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rFonts w:ascii="Times New Roman" w:hAnsi="Times New Roman" w:cs="Times New Roman"/>
          <w:sz w:val="24"/>
          <w:szCs w:val="24"/>
        </w:rPr>
      </w:pPr>
    </w:p>
    <w:p w14:paraId="4C3571F0" w14:textId="77777777" w:rsidR="00F61C5F" w:rsidRDefault="00F61C5F" w:rsidP="00CF41A8">
      <w:pPr>
        <w:jc w:val="center"/>
        <w:rPr>
          <w:rFonts w:ascii="Times New Roman" w:hAnsi="Times New Roman" w:cs="Times New Roman"/>
          <w:sz w:val="24"/>
          <w:szCs w:val="24"/>
        </w:rPr>
      </w:pPr>
    </w:p>
    <w:p w14:paraId="2A060EC6" w14:textId="77777777" w:rsidR="00F61C5F" w:rsidRDefault="00F61C5F" w:rsidP="00C07895">
      <w:pPr>
        <w:rPr>
          <w:rFonts w:ascii="Times New Roman" w:hAnsi="Times New Roman" w:cs="Times New Roman"/>
          <w:sz w:val="24"/>
          <w:szCs w:val="24"/>
        </w:rPr>
      </w:pPr>
    </w:p>
    <w:p w14:paraId="6AFFCB0E" w14:textId="73D49EE8" w:rsidR="00FA7026" w:rsidRPr="00C07895" w:rsidRDefault="00F61C5F" w:rsidP="00CF41A8">
      <w:pPr>
        <w:jc w:val="center"/>
        <w:rPr>
          <w:rFonts w:ascii="Times New Roman" w:hAnsi="Times New Roman" w:cs="Times New Roman"/>
          <w:sz w:val="28"/>
          <w:szCs w:val="24"/>
        </w:rPr>
      </w:pPr>
      <w:bookmarkStart w:id="0" w:name="_Hlk9354231"/>
      <w:r w:rsidRPr="00C07895">
        <w:rPr>
          <w:rFonts w:ascii="Times New Roman" w:hAnsi="Times New Roman" w:cs="Times New Roman"/>
          <w:sz w:val="28"/>
          <w:szCs w:val="24"/>
        </w:rPr>
        <w:t xml:space="preserve">Aerial-trained deep </w:t>
      </w:r>
      <w:r w:rsidR="00FA7026" w:rsidRPr="00C07895">
        <w:rPr>
          <w:rFonts w:ascii="Times New Roman" w:hAnsi="Times New Roman" w:cs="Times New Roman"/>
          <w:sz w:val="28"/>
          <w:szCs w:val="24"/>
        </w:rPr>
        <w:t xml:space="preserve">learning networks for </w:t>
      </w:r>
      <w:r w:rsidR="00042548" w:rsidRPr="00C07895">
        <w:rPr>
          <w:rFonts w:ascii="Times New Roman" w:hAnsi="Times New Roman" w:cs="Times New Roman"/>
          <w:sz w:val="28"/>
          <w:szCs w:val="24"/>
        </w:rPr>
        <w:t xml:space="preserve">surveying </w:t>
      </w:r>
      <w:r w:rsidR="00FA7026" w:rsidRPr="00C07895">
        <w:rPr>
          <w:rFonts w:ascii="Times New Roman" w:hAnsi="Times New Roman" w:cs="Times New Roman"/>
          <w:sz w:val="28"/>
          <w:szCs w:val="24"/>
        </w:rPr>
        <w:t>cetacean</w:t>
      </w:r>
      <w:r w:rsidR="00042548" w:rsidRPr="00C07895">
        <w:rPr>
          <w:rFonts w:ascii="Times New Roman" w:hAnsi="Times New Roman" w:cs="Times New Roman"/>
          <w:sz w:val="28"/>
          <w:szCs w:val="24"/>
        </w:rPr>
        <w:t xml:space="preserve">s </w:t>
      </w:r>
      <w:r w:rsidR="00FA7026" w:rsidRPr="00C07895">
        <w:rPr>
          <w:rFonts w:ascii="Times New Roman" w:hAnsi="Times New Roman" w:cs="Times New Roman"/>
          <w:sz w:val="28"/>
          <w:szCs w:val="24"/>
        </w:rPr>
        <w:t>from satellite imagery</w:t>
      </w:r>
    </w:p>
    <w:bookmarkEnd w:id="0"/>
    <w:p w14:paraId="7C787237" w14:textId="77777777" w:rsidR="00FA7026" w:rsidRPr="00CF41A8" w:rsidRDefault="00FA7026">
      <w:pPr>
        <w:rPr>
          <w:rFonts w:ascii="Times New Roman" w:hAnsi="Times New Roman" w:cs="Times New Roman"/>
          <w:sz w:val="24"/>
          <w:szCs w:val="24"/>
        </w:rPr>
      </w:pPr>
    </w:p>
    <w:p w14:paraId="6BF89E4B" w14:textId="77777777" w:rsidR="009F4B3D" w:rsidRDefault="009F4B3D" w:rsidP="004A0BC2">
      <w:pPr>
        <w:rPr>
          <w:rFonts w:ascii="Times New Roman" w:hAnsi="Times New Roman" w:cs="Times New Roman"/>
          <w:sz w:val="24"/>
          <w:szCs w:val="24"/>
        </w:rPr>
      </w:pPr>
    </w:p>
    <w:p w14:paraId="4C78F34E" w14:textId="48FBDED9" w:rsidR="00FA7026" w:rsidRPr="00CF41A8" w:rsidRDefault="00FA7026" w:rsidP="00C07895">
      <w:pPr>
        <w:spacing w:line="480" w:lineRule="auto"/>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0A79FB4A" w14:textId="77777777" w:rsidR="009F4B3D" w:rsidRDefault="009F4B3D">
      <w:pPr>
        <w:rPr>
          <w:rFonts w:ascii="Times New Roman" w:hAnsi="Times New Roman" w:cs="Times New Roman"/>
          <w:sz w:val="24"/>
          <w:szCs w:val="24"/>
          <w:vertAlign w:val="superscript"/>
        </w:rPr>
      </w:pPr>
    </w:p>
    <w:p w14:paraId="6D88982E" w14:textId="77777777" w:rsidR="009F4B3D" w:rsidRDefault="009F4B3D">
      <w:pPr>
        <w:rPr>
          <w:rFonts w:ascii="Times New Roman" w:hAnsi="Times New Roman" w:cs="Times New Roman"/>
          <w:sz w:val="24"/>
          <w:szCs w:val="24"/>
          <w:vertAlign w:val="superscript"/>
        </w:rPr>
      </w:pPr>
    </w:p>
    <w:p w14:paraId="46D84825" w14:textId="77777777" w:rsidR="009F4B3D" w:rsidRDefault="009F4B3D">
      <w:pPr>
        <w:rPr>
          <w:rFonts w:ascii="Times New Roman" w:hAnsi="Times New Roman" w:cs="Times New Roman"/>
          <w:sz w:val="24"/>
          <w:szCs w:val="24"/>
          <w:vertAlign w:val="superscript"/>
        </w:rPr>
      </w:pPr>
    </w:p>
    <w:p w14:paraId="7996CAE1" w14:textId="7C9A4F11"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r w:rsidR="00F61C5F">
        <w:rPr>
          <w:rFonts w:ascii="Times New Roman" w:hAnsi="Times New Roman" w:cs="Times New Roman"/>
          <w:sz w:val="24"/>
          <w:szCs w:val="24"/>
        </w:rPr>
        <w:t xml:space="preserve"> of America</w:t>
      </w:r>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3186BFC8" w:rsidR="005834B7" w:rsidRPr="00CF41A8" w:rsidRDefault="000B6D4D"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r w:rsidR="009F4B3D">
        <w:rPr>
          <w:rFonts w:ascii="Times New Roman" w:hAnsi="Times New Roman" w:cs="Times New Roman"/>
          <w:sz w:val="24"/>
          <w:szCs w:val="24"/>
        </w:rPr>
        <w:t xml:space="preserve">and </w:t>
      </w:r>
      <w:proofErr w:type="spellStart"/>
      <w:r w:rsidR="005748EE">
        <w:rPr>
          <w:rFonts w:ascii="Times New Roman" w:hAnsi="Times New Roman" w:cs="Times New Roman"/>
          <w:sz w:val="24"/>
          <w:szCs w:val="24"/>
        </w:rPr>
        <w:t>DenseNet</w:t>
      </w:r>
      <w:proofErr w:type="spellEnd"/>
      <w:r w:rsidR="009F4B3D">
        <w:rPr>
          <w:rFonts w:ascii="Times New Roman" w:hAnsi="Times New Roman" w:cs="Times New Roman"/>
          <w:sz w:val="24"/>
          <w:szCs w:val="24"/>
        </w:rPr>
        <w:t xml:space="preserve"> </w:t>
      </w:r>
      <w:r w:rsidR="005748EE">
        <w:rPr>
          <w:rFonts w:ascii="Times New Roman" w:hAnsi="Times New Roman" w:cs="Times New Roman"/>
          <w:sz w:val="24"/>
          <w:szCs w:val="24"/>
        </w:rPr>
        <w:t>CNNs</w:t>
      </w:r>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w:t>
      </w:r>
      <w:r w:rsidR="000D192F">
        <w:rPr>
          <w:rFonts w:ascii="Times New Roman" w:hAnsi="Times New Roman" w:cs="Times New Roman"/>
          <w:sz w:val="24"/>
          <w:szCs w:val="24"/>
        </w:rPr>
        <w:t xml:space="preserve">each model </w:t>
      </w:r>
      <w:r w:rsidR="00B01D4E" w:rsidRPr="00CF41A8">
        <w:rPr>
          <w:rFonts w:ascii="Times New Roman" w:hAnsi="Times New Roman" w:cs="Times New Roman"/>
          <w:sz w:val="24"/>
          <w:szCs w:val="24"/>
        </w:rPr>
        <w:t xml:space="preserve">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the trained algorithm</w:t>
      </w:r>
      <w:r w:rsidR="005748EE">
        <w:rPr>
          <w:rFonts w:ascii="Times New Roman" w:hAnsi="Times New Roman" w:cs="Times New Roman"/>
          <w:sz w:val="24"/>
          <w:szCs w:val="24"/>
        </w:rPr>
        <w:t>s</w:t>
      </w:r>
      <w:r w:rsidR="00F811F4">
        <w:rPr>
          <w:rFonts w:ascii="Times New Roman" w:hAnsi="Times New Roman" w:cs="Times New Roman"/>
          <w:sz w:val="24"/>
          <w:szCs w:val="24"/>
        </w:rPr>
        <w:t xml:space="preserve"> </w:t>
      </w:r>
      <w:r w:rsidR="005748EE">
        <w:rPr>
          <w:rFonts w:ascii="Times New Roman" w:hAnsi="Times New Roman" w:cs="Times New Roman"/>
          <w:sz w:val="24"/>
          <w:szCs w:val="24"/>
        </w:rPr>
        <w:t xml:space="preserve">were </w:t>
      </w:r>
      <w:r w:rsidR="00F811F4">
        <w:rPr>
          <w:rFonts w:ascii="Times New Roman" w:hAnsi="Times New Roman" w:cs="Times New Roman"/>
          <w:sz w:val="24"/>
          <w:szCs w:val="24"/>
        </w:rPr>
        <w:t xml:space="preserve">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r w:rsidR="005748EE">
        <w:rPr>
          <w:rFonts w:ascii="Times New Roman" w:hAnsi="Times New Roman" w:cs="Times New Roman"/>
          <w:sz w:val="24"/>
          <w:szCs w:val="24"/>
        </w:rPr>
        <w:t xml:space="preserve">best </w:t>
      </w:r>
      <w:r w:rsidR="00F811F4">
        <w:rPr>
          <w:rFonts w:ascii="Times New Roman" w:hAnsi="Times New Roman" w:cs="Times New Roman"/>
          <w:sz w:val="24"/>
          <w:szCs w:val="24"/>
        </w:rPr>
        <w:t xml:space="preserve">model correctly classified 100% of tiles with whales, and </w:t>
      </w:r>
      <w:del w:id="1" w:author="Alex Borowicz" w:date="2019-07-02T12:25:00Z">
        <w:r w:rsidR="00592C78" w:rsidDel="00B20DB6">
          <w:rPr>
            <w:rFonts w:ascii="Times New Roman" w:hAnsi="Times New Roman" w:cs="Times New Roman"/>
            <w:sz w:val="24"/>
            <w:szCs w:val="24"/>
          </w:rPr>
          <w:delText>93</w:delText>
        </w:r>
      </w:del>
      <w:ins w:id="2" w:author="Alex Borowicz" w:date="2019-07-02T12:25:00Z">
        <w:r w:rsidR="00B20DB6">
          <w:rPr>
            <w:rFonts w:ascii="Times New Roman" w:hAnsi="Times New Roman" w:cs="Times New Roman"/>
            <w:sz w:val="24"/>
            <w:szCs w:val="24"/>
          </w:rPr>
          <w:t>9</w:t>
        </w:r>
      </w:ins>
      <w:ins w:id="3" w:author="Alex Borowicz" w:date="2019-07-10T10:02:00Z">
        <w:r w:rsidR="00753920">
          <w:rPr>
            <w:rFonts w:ascii="Times New Roman" w:hAnsi="Times New Roman" w:cs="Times New Roman"/>
            <w:sz w:val="24"/>
            <w:szCs w:val="24"/>
          </w:rPr>
          <w:t>4</w:t>
        </w:r>
      </w:ins>
      <w:r w:rsidR="00F811F4">
        <w:rPr>
          <w:rFonts w:ascii="Times New Roman" w:hAnsi="Times New Roman" w:cs="Times New Roman"/>
          <w:sz w:val="24"/>
          <w:szCs w:val="24"/>
        </w:rPr>
        <w:t>% of tiles contain</w:t>
      </w:r>
      <w:r w:rsidR="000D192F">
        <w:rPr>
          <w:rFonts w:ascii="Times New Roman" w:hAnsi="Times New Roman" w:cs="Times New Roman"/>
          <w:sz w:val="24"/>
          <w:szCs w:val="24"/>
        </w:rPr>
        <w:t>ing</w:t>
      </w:r>
      <w:r w:rsidR="00F811F4">
        <w:rPr>
          <w:rFonts w:ascii="Times New Roman" w:hAnsi="Times New Roman" w:cs="Times New Roman"/>
          <w:sz w:val="24"/>
          <w:szCs w:val="24"/>
        </w:rPr>
        <w:t xml:space="preserve">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0316C8">
        <w:rPr>
          <w:rFonts w:ascii="Times New Roman" w:hAnsi="Times New Roman" w:cs="Times New Roman"/>
          <w:sz w:val="24"/>
          <w:szCs w:val="24"/>
        </w:rPr>
        <w:t>.</w:t>
      </w:r>
      <w:r w:rsidR="00B23E92">
        <w:rPr>
          <w:rFonts w:ascii="Times New Roman" w:hAnsi="Times New Roman" w:cs="Times New Roman"/>
          <w:sz w:val="24"/>
          <w:szCs w:val="24"/>
        </w:rPr>
        <w:t xml:space="preserve"> </w:t>
      </w:r>
      <w:r w:rsidR="000316C8">
        <w:rPr>
          <w:rFonts w:ascii="Times New Roman" w:hAnsi="Times New Roman" w:cs="Times New Roman"/>
          <w:sz w:val="24"/>
          <w:szCs w:val="24"/>
        </w:rPr>
        <w:t>All</w:t>
      </w:r>
      <w:r w:rsidR="00F97094">
        <w:rPr>
          <w:rFonts w:ascii="Times New Roman" w:hAnsi="Times New Roman" w:cs="Times New Roman"/>
          <w:sz w:val="24"/>
          <w:szCs w:val="24"/>
        </w:rPr>
        <w:t xml:space="preserve"> model architectures performed well</w:t>
      </w:r>
      <w:r w:rsidR="000316C8">
        <w:rPr>
          <w:rFonts w:ascii="Times New Roman" w:hAnsi="Times New Roman" w:cs="Times New Roman"/>
          <w:sz w:val="24"/>
          <w:szCs w:val="24"/>
        </w:rPr>
        <w:t>, with learning rate controlling performance more than architecture</w:t>
      </w:r>
      <w:r w:rsidR="00B23E92">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w:t>
      </w:r>
      <w:r w:rsidR="00E614D0">
        <w:rPr>
          <w:rFonts w:ascii="Times New Roman" w:hAnsi="Times New Roman" w:cs="Times New Roman"/>
          <w:sz w:val="24"/>
          <w:szCs w:val="24"/>
        </w:rPr>
        <w:t>whale identification</w:t>
      </w:r>
      <w:r w:rsidR="00B01D4E" w:rsidRPr="00CF41A8">
        <w:rPr>
          <w:rFonts w:ascii="Times New Roman" w:hAnsi="Times New Roman" w:cs="Times New Roman"/>
          <w:sz w:val="24"/>
          <w:szCs w:val="24"/>
        </w:rPr>
        <w:t xml:space="preserve">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537D3D7A" w14:textId="77777777" w:rsidR="0059482A" w:rsidRPr="00CF41A8" w:rsidRDefault="0059482A">
      <w:pPr>
        <w:rPr>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58A5CBA9" w:rsidR="00163910" w:rsidRPr="008669BE" w:rsidRDefault="008F420B" w:rsidP="00C07895">
      <w:pPr>
        <w:spacing w:line="480" w:lineRule="auto"/>
        <w:ind w:firstLine="720"/>
        <w:rPr>
          <w:rStyle w:val="CommentReference"/>
          <w:rFonts w:ascii="Times New Roman" w:hAnsi="Times New Roman" w:cs="Times New Roman"/>
          <w:sz w:val="24"/>
          <w:szCs w:val="24"/>
        </w:rPr>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w:t>
      </w:r>
      <w:r w:rsidR="00FB53E5">
        <w:rPr>
          <w:rFonts w:ascii="Times New Roman" w:hAnsi="Times New Roman" w:cs="Times New Roman"/>
          <w:sz w:val="24"/>
          <w:szCs w:val="24"/>
        </w:rPr>
        <w:lastRenderedPageBreak/>
        <w:t>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w:t>
      </w:r>
      <w:r w:rsidR="000D192F">
        <w:rPr>
          <w:rFonts w:ascii="Times New Roman" w:hAnsi="Times New Roman" w:cs="Times New Roman"/>
          <w:sz w:val="24"/>
          <w:szCs w:val="24"/>
        </w:rPr>
        <w:t xml:space="preserve"> and</w:t>
      </w:r>
      <w:r w:rsidR="002E695E" w:rsidRPr="00CF41A8">
        <w:rPr>
          <w:rFonts w:ascii="Times New Roman" w:hAnsi="Times New Roman" w:cs="Times New Roman"/>
          <w:sz w:val="24"/>
          <w:szCs w:val="24"/>
        </w:rPr>
        <w:t xml:space="preserve"> provid</w:t>
      </w:r>
      <w:r w:rsidR="000D192F">
        <w:rPr>
          <w:rFonts w:ascii="Times New Roman" w:hAnsi="Times New Roman" w:cs="Times New Roman"/>
          <w:sz w:val="24"/>
          <w:szCs w:val="24"/>
        </w:rPr>
        <w:t>e</w:t>
      </w:r>
      <w:r w:rsidR="002E695E" w:rsidRPr="00CF41A8">
        <w:rPr>
          <w:rFonts w:ascii="Times New Roman" w:hAnsi="Times New Roman" w:cs="Times New Roman"/>
          <w:sz w:val="24"/>
          <w:szCs w:val="24"/>
        </w:rPr>
        <w:t xml:space="preserve">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w:t>
      </w:r>
      <w:r w:rsidR="0060377F">
        <w:rPr>
          <w:rFonts w:ascii="Times New Roman" w:hAnsi="Times New Roman" w:cs="Times New Roman"/>
          <w:sz w:val="24"/>
          <w:szCs w:val="24"/>
        </w:rPr>
        <w:lastRenderedPageBreak/>
        <w:t xml:space="preserve">annotated for a comprehensive survey are enormous and require advances in computing, storage, and cyberinfrastructure. </w:t>
      </w:r>
    </w:p>
    <w:p w14:paraId="0A9D4243" w14:textId="73A03358"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w:t>
      </w:r>
      <w:del w:id="4" w:author="Alex Borowicz" w:date="2019-07-02T12:11:00Z">
        <w:r w:rsidR="00D223D8" w:rsidRPr="00CF41A8" w:rsidDel="00A51B4B">
          <w:rPr>
            <w:rFonts w:ascii="Times New Roman" w:hAnsi="Times New Roman" w:cs="Times New Roman"/>
            <w:sz w:val="24"/>
            <w:szCs w:val="24"/>
          </w:rPr>
          <w:delText xml:space="preserve">a </w:delText>
        </w:r>
        <w:r w:rsidR="00003D33" w:rsidDel="00A51B4B">
          <w:rPr>
            <w:rFonts w:ascii="Times New Roman" w:hAnsi="Times New Roman" w:cs="Times New Roman"/>
            <w:sz w:val="24"/>
            <w:szCs w:val="24"/>
          </w:rPr>
          <w:delText>rule</w:delText>
        </w:r>
        <w:r w:rsidR="00D223D8" w:rsidRPr="00CF41A8" w:rsidDel="00A51B4B">
          <w:rPr>
            <w:rFonts w:ascii="Times New Roman" w:hAnsi="Times New Roman" w:cs="Times New Roman"/>
            <w:sz w:val="24"/>
            <w:szCs w:val="24"/>
          </w:rPr>
          <w:delText>-</w:delText>
        </w:r>
        <w:r w:rsidR="00003D33" w:rsidDel="00A51B4B">
          <w:rPr>
            <w:rFonts w:ascii="Times New Roman" w:hAnsi="Times New Roman" w:cs="Times New Roman"/>
            <w:sz w:val="24"/>
            <w:szCs w:val="24"/>
          </w:rPr>
          <w:delText>based</w:delText>
        </w:r>
      </w:del>
      <w:ins w:id="5" w:author="Alex Borowicz" w:date="2019-07-02T12:11:00Z">
        <w:r w:rsidR="00A51B4B">
          <w:rPr>
            <w:rFonts w:ascii="Times New Roman" w:hAnsi="Times New Roman" w:cs="Times New Roman"/>
            <w:sz w:val="24"/>
            <w:szCs w:val="24"/>
          </w:rPr>
          <w:t>supervised and un-supervised</w:t>
        </w:r>
      </w:ins>
      <w:r w:rsidR="00D223D8" w:rsidRPr="00CF41A8">
        <w:rPr>
          <w:rFonts w:ascii="Times New Roman" w:hAnsi="Times New Roman" w:cs="Times New Roman"/>
          <w:sz w:val="24"/>
          <w:szCs w:val="24"/>
        </w:rPr>
        <w:t xml:space="preserve"> classification algorithm</w:t>
      </w:r>
      <w:ins w:id="6" w:author="Alex Borowicz" w:date="2019-07-02T12:11:00Z">
        <w:r w:rsidR="00A51B4B">
          <w:rPr>
            <w:rFonts w:ascii="Times New Roman" w:hAnsi="Times New Roman" w:cs="Times New Roman"/>
            <w:sz w:val="24"/>
            <w:szCs w:val="24"/>
          </w:rPr>
          <w:t>s</w:t>
        </w:r>
      </w:ins>
      <w:r w:rsidR="00D223D8" w:rsidRPr="00CF41A8">
        <w:rPr>
          <w:rFonts w:ascii="Times New Roman" w:hAnsi="Times New Roman" w:cs="Times New Roman"/>
          <w:sz w:val="24"/>
          <w:szCs w:val="24"/>
        </w:rPr>
        <w:t xml:space="preserve">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w:t>
      </w:r>
      <w:r w:rsidR="009F21B0">
        <w:rPr>
          <w:rFonts w:ascii="Times New Roman" w:hAnsi="Times New Roman" w:cs="Times New Roman"/>
          <w:sz w:val="24"/>
          <w:szCs w:val="24"/>
        </w:rPr>
        <w:t>2</w:t>
      </w:r>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rely on only the visible bands, automated algorithms are easily validated by visual inspection. </w:t>
      </w:r>
    </w:p>
    <w:p w14:paraId="5CE6857F" w14:textId="097CA1F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w:t>
      </w:r>
      <w:r w:rsidR="00191127" w:rsidRPr="00CF41A8">
        <w:rPr>
          <w:rFonts w:ascii="Times New Roman" w:hAnsi="Times New Roman" w:cs="Times New Roman"/>
          <w:sz w:val="24"/>
          <w:szCs w:val="24"/>
        </w:rPr>
        <w:lastRenderedPageBreak/>
        <w:t xml:space="preserve">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r w:rsidR="00087CF8">
        <w:rPr>
          <w:rFonts w:ascii="Times New Roman" w:hAnsi="Times New Roman" w:cs="Times New Roman"/>
          <w:sz w:val="24"/>
          <w:szCs w:val="24"/>
        </w:rPr>
        <w:t xml:space="preserve">, and have been adopted or proposed in numerous other fields such as </w:t>
      </w:r>
      <w:r w:rsidR="002E598E">
        <w:rPr>
          <w:rFonts w:ascii="Times New Roman" w:hAnsi="Times New Roman" w:cs="Times New Roman"/>
          <w:sz w:val="24"/>
          <w:szCs w:val="24"/>
        </w:rPr>
        <w:t xml:space="preserve">medicine </w:t>
      </w:r>
      <w:r w:rsidR="006B7CEB">
        <w:rPr>
          <w:rFonts w:ascii="Times New Roman" w:hAnsi="Times New Roman" w:cs="Times New Roman"/>
          <w:sz w:val="24"/>
          <w:szCs w:val="24"/>
        </w:rPr>
        <w:t>[35]</w:t>
      </w:r>
      <w:r w:rsidR="002E598E">
        <w:rPr>
          <w:rFonts w:ascii="Times New Roman" w:hAnsi="Times New Roman" w:cs="Times New Roman"/>
          <w:sz w:val="24"/>
          <w:szCs w:val="24"/>
        </w:rPr>
        <w:t xml:space="preserve"> </w:t>
      </w:r>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
        <w:t xml:space="preserve">. </w:t>
      </w:r>
      <w:r w:rsidR="006B7CEB" w:rsidRPr="00C07895">
        <w:rPr>
          <w:rFonts w:ascii="Times New Roman" w:hAnsi="Times New Roman" w:cs="Times New Roman"/>
          <w:sz w:val="24"/>
          <w:szCs w:val="24"/>
        </w:rPr>
        <w:t>[36]</w:t>
      </w:r>
      <w:r w:rsidR="007B415F" w:rsidRPr="0059482A">
        <w:rPr>
          <w:rFonts w:ascii="Times New Roman" w:hAnsi="Times New Roman" w:cs="Times New Roman"/>
          <w:sz w:val="24"/>
          <w:szCs w:val="24"/>
        </w:rPr>
        <w:t>).</w:t>
      </w:r>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3F260806" w:rsidR="003904F1" w:rsidRDefault="003904F1" w:rsidP="00C07895">
      <w:pPr>
        <w:pStyle w:val="NormalWeb"/>
        <w:spacing w:before="0" w:beforeAutospacing="0" w:after="0" w:afterAutospacing="0" w:line="480" w:lineRule="auto"/>
        <w:ind w:firstLine="720"/>
      </w:pPr>
      <w:r w:rsidRPr="00CF41A8">
        <w:t xml:space="preserve">We pooled aerial imagery extracted from high-resolution video footage </w:t>
      </w:r>
      <w:r w:rsidR="000316C8">
        <w:t>captured</w:t>
      </w:r>
      <w:r w:rsidR="000316C8" w:rsidRPr="00CF41A8">
        <w:t xml:space="preserve"> </w:t>
      </w:r>
      <w:r w:rsidRPr="00CF41A8">
        <w:t xml:space="preserve">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r w:rsidR="006F3251">
        <w:t>.</w:t>
      </w:r>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w:t>
      </w:r>
      <w:r w:rsidRPr="00CF41A8">
        <w:lastRenderedPageBreak/>
        <w:t xml:space="preserve">down-sampled </w:t>
      </w:r>
      <w:r w:rsidR="005F3433" w:rsidRPr="00BF0105">
        <w:t xml:space="preserve">using a bilinear resampling function in ImageJ </w:t>
      </w:r>
      <w:r w:rsidR="00A81DF4">
        <w:t>[3</w:t>
      </w:r>
      <w:r w:rsidR="006B7CEB">
        <w:t>7</w:t>
      </w:r>
      <w:r w:rsidR="00A81DF4">
        <w:t>]</w:t>
      </w:r>
      <w:r w:rsidR="005F3433">
        <w:t xml:space="preserve"> to </w:t>
      </w:r>
      <w:r w:rsidRPr="00CF41A8">
        <w:t xml:space="preserve">match </w:t>
      </w:r>
      <w:r w:rsidR="005F3433">
        <w:t>the</w:t>
      </w:r>
      <w:r w:rsidRPr="00CF41A8">
        <w:t xml:space="preserve"> </w:t>
      </w:r>
      <w:r w:rsidR="00414F3B">
        <w:t xml:space="preserve">31 cm </w:t>
      </w:r>
      <w:r w:rsidRPr="00CF41A8">
        <w:t xml:space="preserve">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w:t>
      </w:r>
      <w:r w:rsidR="00414F3B">
        <w:t xml:space="preserve">wide </w:t>
      </w:r>
      <w:r w:rsidR="002E1901">
        <w:t xml:space="preserve">strip </w:t>
      </w:r>
      <w:r w:rsidR="00E44690">
        <w:t xml:space="preserve">and the outer cameras a 143 m </w:t>
      </w:r>
      <w:r w:rsidR="00414F3B">
        <w:t xml:space="preserve">wide </w:t>
      </w:r>
      <w:r w:rsidR="00975521">
        <w:t>strip</w:t>
      </w:r>
      <w:r w:rsidR="0014036E">
        <w:t>;</w:t>
      </w:r>
      <w:r w:rsidR="001B23DA">
        <w:t xml:space="preserve"> </w:t>
      </w:r>
      <w:r w:rsidR="0014036E">
        <w:t xml:space="preserve">they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r w:rsidR="006B7CEB">
        <w:t>8</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310E949E"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r w:rsidR="005542CA">
        <w:t xml:space="preserve"> </w:t>
      </w:r>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xml:space="preserve">, </w:t>
      </w:r>
      <w:r w:rsidR="00E948FB" w:rsidRPr="00CF41A8">
        <w:lastRenderedPageBreak/>
        <w:t>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176831FD" w:rsidR="003904F1" w:rsidRDefault="003904F1" w:rsidP="00CF41A8">
      <w:pPr>
        <w:pStyle w:val="NormalWeb"/>
        <w:spacing w:before="0" w:beforeAutospacing="0" w:after="0" w:afterAutospacing="0" w:line="480" w:lineRule="auto"/>
        <w:ind w:firstLine="720"/>
      </w:pPr>
      <w:r w:rsidRPr="00CF41A8">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r w:rsidR="00A65377">
        <w:rPr>
          <w:i/>
        </w:rPr>
        <w:t>australis</w:t>
      </w:r>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F15439D" w:rsidR="00450735" w:rsidRPr="00003D33" w:rsidRDefault="00450735" w:rsidP="002E23C1">
      <w:pPr>
        <w:spacing w:line="480" w:lineRule="auto"/>
      </w:pPr>
      <w:r w:rsidRPr="0065072A">
        <w:rPr>
          <w:rFonts w:ascii="Times New Roman" w:hAnsi="Times New Roman" w:cs="Times New Roman"/>
          <w:b/>
          <w:sz w:val="24"/>
          <w:szCs w:val="24"/>
        </w:rPr>
        <w:t>Fig 2</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w:t>
      </w:r>
      <w:r w:rsidR="007B5769">
        <w:rPr>
          <w:rFonts w:ascii="Calibri" w:hAnsi="Calibri" w:cs="Calibri"/>
          <w:sz w:val="24"/>
          <w:szCs w:val="24"/>
        </w:rPr>
        <w:t>é</w:t>
      </w:r>
      <w:r>
        <w:rPr>
          <w:rFonts w:ascii="Times New Roman" w:hAnsi="Times New Roman" w:cs="Times New Roman"/>
          <w:sz w:val="24"/>
          <w:szCs w:val="24"/>
        </w:rPr>
        <w:t>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3723C326" w:rsidR="001930A5" w:rsidRPr="00CF41A8" w:rsidRDefault="003904F1" w:rsidP="00C07895">
      <w:pPr>
        <w:pStyle w:val="NormalWeb"/>
        <w:spacing w:before="0" w:beforeAutospacing="0" w:after="0" w:afterAutospacing="0" w:line="480" w:lineRule="auto"/>
        <w:ind w:firstLine="720"/>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r w:rsidR="00D52F38">
        <w:t xml:space="preserve">. </w:t>
      </w:r>
      <w:r w:rsidR="00CB549D">
        <w:t xml:space="preserve">Different models require different input sizes and as such, we enlarged the </w:t>
      </w:r>
      <w:r w:rsidR="00CB549D" w:rsidRPr="00CF41A8">
        <w:t xml:space="preserve">32 </w:t>
      </w:r>
      <m:oMath>
        <m:r>
          <w:rPr>
            <w:rFonts w:ascii="Cambria Math" w:hAnsi="Cambria Math"/>
          </w:rPr>
          <m:t>×</m:t>
        </m:r>
      </m:oMath>
      <w:r w:rsidR="00CB549D" w:rsidRPr="00CF41A8">
        <w:t xml:space="preserve"> 32</w:t>
      </w:r>
      <w:r w:rsidR="00CB549D">
        <w:t>-pixel tiles to 224</w:t>
      </w:r>
      <w:r w:rsidR="00CB549D" w:rsidRPr="00CF41A8">
        <w:t xml:space="preserve"> </w:t>
      </w:r>
      <m:oMath>
        <m:r>
          <w:rPr>
            <w:rFonts w:ascii="Cambria Math" w:hAnsi="Cambria Math"/>
          </w:rPr>
          <m:t>×</m:t>
        </m:r>
      </m:oMath>
      <w:r w:rsidR="00CB549D" w:rsidRPr="00CF41A8">
        <w:t xml:space="preserve"> </w:t>
      </w:r>
      <w:r w:rsidR="00CB549D">
        <w:t>224</w:t>
      </w:r>
      <w:r w:rsidR="00D80BB5">
        <w:t xml:space="preserve"> </w:t>
      </w:r>
      <w:r w:rsidR="00D80BB5" w:rsidRPr="00C07895">
        <w:t>pixels</w:t>
      </w:r>
      <w:r w:rsidR="00CB549D" w:rsidRPr="00C07895">
        <w:t xml:space="preserve"> </w:t>
      </w:r>
      <w:r w:rsidR="00D73BB5" w:rsidRPr="00C07895">
        <w:t>(S2 File</w:t>
      </w:r>
      <w:r w:rsidR="00D73BB5">
        <w:t>)</w:t>
      </w:r>
      <w:r w:rsidR="00CB549D">
        <w:t xml:space="preserve"> </w:t>
      </w:r>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r w:rsidR="005542CA">
        <w:t>,</w:t>
      </w:r>
      <w:r w:rsidRPr="00CF41A8">
        <w:t>416 aerial tiles (water</w:t>
      </w:r>
      <w:r w:rsidR="00C86544">
        <w:t>: n</w:t>
      </w:r>
      <w:r w:rsidRPr="00CF41A8">
        <w:t>=39</w:t>
      </w:r>
      <w:r w:rsidR="005542CA">
        <w:t>,</w:t>
      </w:r>
      <w:r w:rsidRPr="00CF41A8">
        <w:t>726; whale</w:t>
      </w:r>
      <w:r w:rsidR="00C86544">
        <w:t>: n</w:t>
      </w:r>
      <w:r w:rsidRPr="00CF41A8">
        <w:t xml:space="preserve">=690) and </w:t>
      </w:r>
      <w:r w:rsidRPr="003C67E1">
        <w:t>40</w:t>
      </w:r>
      <w:r w:rsidR="005542CA">
        <w:t>,</w:t>
      </w:r>
      <w:r w:rsidRPr="003C67E1">
        <w:t>5</w:t>
      </w:r>
      <w:r w:rsidR="00F37F8C" w:rsidRPr="003C67E1">
        <w:t>16</w:t>
      </w:r>
      <w:r w:rsidRPr="003C67E1">
        <w:t xml:space="preserve"> satellite tiles (water</w:t>
      </w:r>
      <w:r w:rsidR="00C86544" w:rsidRPr="003C67E1">
        <w:t>: n</w:t>
      </w:r>
      <w:r w:rsidRPr="003C67E1">
        <w:t>=</w:t>
      </w:r>
      <w:r w:rsidR="00F37F8C" w:rsidRPr="003C67E1">
        <w:t>40</w:t>
      </w:r>
      <w:r w:rsidR="005542CA">
        <w:t>,</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r w:rsidR="005542CA">
        <w:t>,</w:t>
      </w:r>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r w:rsidR="00E04CA4">
        <w:rPr>
          <w:rFonts w:ascii="Times New Roman" w:eastAsia="Times New Roman" w:hAnsi="Times New Roman" w:cs="Times New Roman"/>
          <w:sz w:val="24"/>
          <w:szCs w:val="24"/>
        </w:rPr>
        <w:t xml:space="preserve">validation </w:t>
      </w:r>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3B73D876" w:rsidR="000E6FC7" w:rsidRPr="005253B3" w:rsidRDefault="00B977FD" w:rsidP="00C07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w:t>
      </w:r>
      <w:r w:rsidR="00414F3B">
        <w:rPr>
          <w:rFonts w:ascii="Times New Roman" w:hAnsi="Times New Roman" w:cs="Times New Roman"/>
          <w:sz w:val="24"/>
          <w:szCs w:val="24"/>
        </w:rPr>
        <w:t xml:space="preserve">, see </w:t>
      </w:r>
      <w:r>
        <w:rPr>
          <w:rFonts w:ascii="Times New Roman" w:hAnsi="Times New Roman" w:cs="Times New Roman"/>
          <w:sz w:val="24"/>
          <w:szCs w:val="24"/>
        </w:rPr>
        <w:t>[</w:t>
      </w:r>
      <w:r w:rsidR="00E04912">
        <w:rPr>
          <w:rFonts w:ascii="Times New Roman" w:hAnsi="Times New Roman" w:cs="Times New Roman"/>
          <w:sz w:val="24"/>
          <w:szCs w:val="24"/>
        </w:rPr>
        <w:t xml:space="preserve">7, </w:t>
      </w:r>
      <w:r>
        <w:rPr>
          <w:rFonts w:ascii="Times New Roman" w:hAnsi="Times New Roman" w:cs="Times New Roman"/>
          <w:sz w:val="24"/>
          <w:szCs w:val="24"/>
        </w:rPr>
        <w:t>3</w:t>
      </w:r>
      <w:r w:rsidR="006B7CEB">
        <w:rPr>
          <w:rFonts w:ascii="Times New Roman" w:hAnsi="Times New Roman" w:cs="Times New Roman"/>
          <w:sz w:val="24"/>
          <w:szCs w:val="24"/>
        </w:rPr>
        <w:t>9</w:t>
      </w:r>
      <w:r>
        <w:rPr>
          <w:rFonts w:ascii="Times New Roman" w:hAnsi="Times New Roman" w:cs="Times New Roman"/>
          <w:sz w:val="24"/>
          <w:szCs w:val="24"/>
        </w:rPr>
        <w:t>]). Neural networks, the basis for CNNs, operate by simulating how neurons transmit information through the central nervous system [</w:t>
      </w:r>
      <w:r w:rsidR="006B7CEB">
        <w:rPr>
          <w:rFonts w:ascii="Times New Roman" w:hAnsi="Times New Roman" w:cs="Times New Roman"/>
          <w:sz w:val="24"/>
          <w:szCs w:val="24"/>
        </w:rPr>
        <w:t>40</w:t>
      </w:r>
      <w:r w:rsidR="002E23C1">
        <w:rPr>
          <w:rFonts w:ascii="Times New Roman" w:hAnsi="Times New Roman" w:cs="Times New Roman"/>
          <w:sz w:val="24"/>
          <w:szCs w:val="24"/>
        </w:rPr>
        <w:t>-</w:t>
      </w:r>
      <w:r w:rsidR="006B7CEB">
        <w:rPr>
          <w:rFonts w:ascii="Times New Roman" w:hAnsi="Times New Roman" w:cs="Times New Roman"/>
          <w:sz w:val="24"/>
          <w:szCs w:val="24"/>
        </w:rPr>
        <w:t>41</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w:t>
      </w:r>
      <w:r w:rsidR="0014036E">
        <w:rPr>
          <w:rFonts w:ascii="Times New Roman" w:hAnsi="Times New Roman" w:cs="Times New Roman"/>
          <w:sz w:val="24"/>
          <w:szCs w:val="24"/>
        </w:rPr>
        <w:t xml:space="preserve">function </w:t>
      </w:r>
      <w:r>
        <w:rPr>
          <w:rFonts w:ascii="Times New Roman" w:hAnsi="Times New Roman" w:cs="Times New Roman"/>
          <w:sz w:val="24"/>
          <w:szCs w:val="24"/>
        </w:rPr>
        <w:t xml:space="preserve">to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w:t>
      </w:r>
      <w:r w:rsidR="00414F3B">
        <w:rPr>
          <w:rFonts w:ascii="Times New Roman" w:hAnsi="Times New Roman" w:cs="Times New Roman"/>
          <w:sz w:val="24"/>
          <w:szCs w:val="24"/>
        </w:rPr>
        <w:t xml:space="preserve">the </w:t>
      </w:r>
      <w:r>
        <w:rPr>
          <w:rFonts w:ascii="Times New Roman" w:hAnsi="Times New Roman" w:cs="Times New Roman"/>
          <w:sz w:val="24"/>
          <w:szCs w:val="24"/>
        </w:rPr>
        <w:t xml:space="preserve">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 the network’s parameters to minimize the differences between the network’s outputs and the correct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w:t>
      </w:r>
      <w:r w:rsidR="00E708D6" w:rsidRPr="00CF41A8">
        <w:rPr>
          <w:rFonts w:ascii="Times New Roman" w:hAnsi="Times New Roman" w:cs="Times New Roman"/>
          <w:sz w:val="24"/>
          <w:szCs w:val="24"/>
        </w:rPr>
        <w:lastRenderedPageBreak/>
        <w:t xml:space="preserve">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w:t>
      </w:r>
      <w:r w:rsidR="00414F3B">
        <w:rPr>
          <w:rFonts w:ascii="Times New Roman" w:hAnsi="Times New Roman" w:cs="Times New Roman"/>
          <w:sz w:val="24"/>
          <w:szCs w:val="24"/>
        </w:rPr>
        <w:t xml:space="preserve"> from</w:t>
      </w:r>
      <w:r w:rsidR="00E708D6" w:rsidRPr="00CF41A8">
        <w:rPr>
          <w:rFonts w:ascii="Times New Roman" w:hAnsi="Times New Roman" w:cs="Times New Roman"/>
          <w:sz w:val="24"/>
          <w:szCs w:val="24"/>
        </w:rPr>
        <w:t xml:space="preserve">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r w:rsidR="001305E5">
        <w:rPr>
          <w:rFonts w:ascii="Times New Roman" w:hAnsi="Times New Roman" w:cs="Times New Roman"/>
          <w:sz w:val="24"/>
          <w:szCs w:val="24"/>
        </w:rPr>
        <w:t xml:space="preserve"> Deep learning is a rapidly-evolving field with new architectures regularly outstripping the performance of previous methods</w:t>
      </w:r>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3FC03348" w14:textId="393349DB" w:rsidR="00F61C5F" w:rsidRPr="00CF41A8" w:rsidRDefault="0069575A" w:rsidP="00C07895">
      <w:pPr>
        <w:pStyle w:val="NormalWeb"/>
        <w:spacing w:before="0" w:beforeAutospacing="0" w:after="0" w:afterAutospacing="0" w:line="480" w:lineRule="auto"/>
        <w:ind w:firstLine="720"/>
      </w:pPr>
      <w:r>
        <w:t xml:space="preserve">We trained our model using down-sampled aerial imagery. </w:t>
      </w:r>
      <w:r w:rsidRPr="00CF41A8">
        <w:t xml:space="preserve">We separated </w:t>
      </w:r>
      <w:r w:rsidR="00E04CA4">
        <w:t>90</w:t>
      </w:r>
      <w:r w:rsidRPr="00CF41A8">
        <w:t xml:space="preserve">% of aerial </w:t>
      </w:r>
      <w:r>
        <w:t>imagery</w:t>
      </w:r>
      <w:r w:rsidRPr="00CF41A8">
        <w:t xml:space="preserve"> for use in training, and </w:t>
      </w:r>
      <w:r w:rsidR="00E04CA4">
        <w:t>10</w:t>
      </w:r>
      <w:r w:rsidRPr="00CF41A8">
        <w:t>% for use in validating the trained model</w:t>
      </w:r>
      <w:r w:rsidR="00E81A0E">
        <w:t xml:space="preserve">, repeating this process to create a </w:t>
      </w:r>
      <w:r w:rsidR="00E04CA4">
        <w:t>10</w:t>
      </w:r>
      <w:r w:rsidR="00E81A0E">
        <w:t>-fold validation system</w:t>
      </w:r>
      <w:r w:rsidR="00E04CA4">
        <w:t xml:space="preserve"> wherein we iteratively trained and tested on each fold to verify that no set of images was having an undue influence on the model</w:t>
      </w:r>
      <w:r w:rsidR="004A7171">
        <w:t xml:space="preserve"> (</w:t>
      </w:r>
      <w:r w:rsidR="000D0251" w:rsidRPr="00C07895">
        <w:t>S</w:t>
      </w:r>
      <w:r w:rsidR="000D0251">
        <w:t>1</w:t>
      </w:r>
      <w:r w:rsidR="000D0251" w:rsidRPr="00C07895">
        <w:t xml:space="preserve"> </w:t>
      </w:r>
      <w:r w:rsidR="004A7171" w:rsidRPr="00C07895">
        <w:t>Fi</w:t>
      </w:r>
      <w:r w:rsidR="000D0251">
        <w:t>g</w:t>
      </w:r>
      <w:r w:rsidR="004A7171">
        <w:t>)</w:t>
      </w:r>
      <w:r w:rsidRPr="00CF41A8">
        <w:t xml:space="preserve">. </w:t>
      </w:r>
      <w:r>
        <w:t xml:space="preserve">We tested our model's classification performance by applying it to very high-resolution satellite imagery. Manually-annotated satellite imagery, in which whales and empty ocean were identified by expert annotators, was used as </w:t>
      </w:r>
      <w:r w:rsidR="000316C8">
        <w:t xml:space="preserve">the </w:t>
      </w:r>
      <w:r>
        <w:t>standard against which the CNN's performance was compared. It is important to note that our model was naive to 'real' satellite imagery and was applied without further refinement following its development using the down-sampled aerial training and testing dataset.</w:t>
      </w:r>
    </w:p>
    <w:p w14:paraId="79F9C839" w14:textId="53B96E83" w:rsidR="003904F1" w:rsidRPr="00FE61D0" w:rsidRDefault="00FE61D0" w:rsidP="00C07895">
      <w:pPr>
        <w:pStyle w:val="NormalWeb"/>
        <w:spacing w:before="0" w:beforeAutospacing="0" w:after="0" w:afterAutospacing="0" w:line="480" w:lineRule="auto"/>
        <w:ind w:firstLine="720"/>
      </w:pPr>
      <w:r>
        <w:t xml:space="preserve">We implemented our CNN using the </w:t>
      </w:r>
      <w:proofErr w:type="spellStart"/>
      <w:r>
        <w:t>Pytorch</w:t>
      </w:r>
      <w:proofErr w:type="spellEnd"/>
      <w:r>
        <w:t xml:space="preserve"> framework [4</w:t>
      </w:r>
      <w:r w:rsidR="006B7CEB">
        <w:t>2</w:t>
      </w:r>
      <w:r>
        <w:t xml:space="preserve">], which </w:t>
      </w:r>
      <w:r w:rsidRPr="00CF41A8">
        <w:t>makes it easy to implement, train, and adapt</w:t>
      </w:r>
      <w:r>
        <w:t xml:space="preserve"> a model, and </w:t>
      </w:r>
      <w:r w:rsidR="006F3251">
        <w:t>tested</w:t>
      </w:r>
      <w:r w:rsidR="006F3251" w:rsidRPr="00CF41A8">
        <w:t xml:space="preserve"> </w:t>
      </w:r>
      <w:r w:rsidR="006F3251">
        <w:t xml:space="preserve">three different architectures: </w:t>
      </w:r>
      <w:proofErr w:type="spellStart"/>
      <w:r w:rsidRPr="00CF41A8">
        <w:t>ResNet</w:t>
      </w:r>
      <w:proofErr w:type="spellEnd"/>
      <w:r w:rsidR="006F3251">
        <w:t xml:space="preserve"> (using 18-</w:t>
      </w:r>
      <w:r w:rsidR="0092137F">
        <w:t xml:space="preserve">, </w:t>
      </w:r>
      <w:r w:rsidR="006F3251">
        <w:t>34-</w:t>
      </w:r>
      <w:r w:rsidR="0092137F">
        <w:t>, and 152-</w:t>
      </w:r>
      <w:r w:rsidR="006F3251">
        <w:t xml:space="preserve">layer </w:t>
      </w:r>
      <w:r w:rsidR="000E1A34">
        <w:t>models</w:t>
      </w:r>
      <w:r w:rsidR="006F3251">
        <w:t>)</w:t>
      </w:r>
      <w:r w:rsidRPr="00CF41A8">
        <w:t xml:space="preserve"> </w:t>
      </w:r>
      <w:r>
        <w:t>[4</w:t>
      </w:r>
      <w:r w:rsidR="006B7CEB">
        <w:t>3</w:t>
      </w:r>
      <w:r>
        <w:t>]</w:t>
      </w:r>
      <w:r w:rsidR="009D54AA">
        <w:t xml:space="preserve"> and</w:t>
      </w:r>
      <w:r w:rsidR="006F3251">
        <w:t xml:space="preserve"> </w:t>
      </w:r>
      <w:proofErr w:type="spellStart"/>
      <w:r w:rsidR="006F3251">
        <w:t>DenseNet</w:t>
      </w:r>
      <w:proofErr w:type="spellEnd"/>
      <w:r w:rsidR="006F3251">
        <w:t xml:space="preserve"> </w:t>
      </w:r>
      <w:r w:rsidR="006F3251" w:rsidRPr="00376CE1">
        <w:t>[</w:t>
      </w:r>
      <w:r w:rsidR="00376CE1" w:rsidRPr="00C07895">
        <w:t>44</w:t>
      </w:r>
      <w:r w:rsidR="006F3251" w:rsidRPr="00376CE1">
        <w:t>]</w:t>
      </w:r>
      <w:r w:rsidRPr="00CF41A8">
        <w:t>.</w:t>
      </w:r>
      <w:r>
        <w:t xml:space="preserve"> </w:t>
      </w:r>
      <w:r w:rsidR="00954991">
        <w:t>These models are all widely-used and have performed well in various competitions.</w:t>
      </w:r>
      <w:r w:rsidR="00954991" w:rsidRPr="00C07895">
        <w:t xml:space="preserve"> </w:t>
      </w:r>
      <w:r w:rsidR="00BE79AC">
        <w:t>Each</w:t>
      </w:r>
      <w:r w:rsidR="00BE79AC" w:rsidRPr="00FE61D0">
        <w:t xml:space="preserve"> </w:t>
      </w:r>
      <w:r w:rsidRPr="00FE61D0">
        <w:t xml:space="preserve">network takes as input a </w:t>
      </w:r>
      <w:r w:rsidR="006520CD">
        <w:t>small</w:t>
      </w:r>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C07895">
        <w:t>S</w:t>
      </w:r>
      <w:r w:rsidR="003C67E1" w:rsidRPr="00C07895">
        <w:t>1</w:t>
      </w:r>
      <w:r w:rsidR="00793D87" w:rsidRPr="00C07895">
        <w:t>-</w:t>
      </w:r>
      <w:r w:rsidR="007956BF">
        <w:t>S</w:t>
      </w:r>
      <w:r w:rsidR="00422CF2">
        <w:t>6</w:t>
      </w:r>
      <w:r w:rsidR="0032034E" w:rsidRPr="00C07895">
        <w:t xml:space="preserve"> </w:t>
      </w:r>
      <w:r w:rsidR="00793D87" w:rsidRPr="00C07895">
        <w:t>File</w:t>
      </w:r>
      <w:r w:rsidR="00E708D6" w:rsidRPr="00C07895">
        <w:t>s</w:t>
      </w:r>
      <w:r w:rsidR="00791E3F" w:rsidRPr="00FE61D0">
        <w:t>)</w:t>
      </w:r>
      <w:r w:rsidR="003904F1" w:rsidRPr="00FE61D0">
        <w:t>, required software packages</w:t>
      </w:r>
      <w:r w:rsidR="00791E3F" w:rsidRPr="00FE61D0">
        <w:t xml:space="preserve"> (</w:t>
      </w:r>
      <w:r w:rsidR="0032034E" w:rsidRPr="00FE61D0">
        <w:t>S</w:t>
      </w:r>
      <w:r w:rsidR="00EB37B8">
        <w:t>2</w:t>
      </w:r>
      <w:r w:rsidR="0032034E" w:rsidRPr="00FE61D0">
        <w:t xml:space="preserve"> </w:t>
      </w:r>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r w:rsidR="0032034E" w:rsidRPr="00FE61D0">
        <w:t>S</w:t>
      </w:r>
      <w:ins w:id="7" w:author="Alex Borowicz" w:date="2019-07-10T09:42:00Z">
        <w:r w:rsidR="00293E3A">
          <w:t>7</w:t>
        </w:r>
      </w:ins>
      <w:del w:id="8" w:author="Alex Borowicz" w:date="2019-07-10T09:42:00Z">
        <w:r w:rsidR="001976BF" w:rsidDel="00293E3A">
          <w:delText>8</w:delText>
        </w:r>
      </w:del>
      <w:r w:rsidR="0032034E" w:rsidRPr="00FE61D0">
        <w:t xml:space="preserve"> </w:t>
      </w:r>
      <w:r w:rsidR="00793D87" w:rsidRPr="00FE61D0">
        <w:t>File</w:t>
      </w:r>
      <w:r w:rsidR="00791E3F" w:rsidRPr="00FE61D0">
        <w:t>)</w:t>
      </w:r>
      <w:r w:rsidR="003904F1" w:rsidRPr="00FE61D0">
        <w:t xml:space="preserve"> are included in </w:t>
      </w:r>
      <w:r w:rsidR="000316C8">
        <w:t xml:space="preserve">the </w:t>
      </w:r>
      <w:r w:rsidR="00791E3F" w:rsidRPr="00FE61D0">
        <w:t>supplementary materials</w:t>
      </w:r>
      <w:r w:rsidR="003904F1" w:rsidRPr="00FE61D0">
        <w:t xml:space="preserve">. </w:t>
      </w:r>
      <w:r w:rsidR="00954991">
        <w:t>Each model was</w:t>
      </w:r>
      <w:r w:rsidR="003904F1" w:rsidRPr="00FE61D0">
        <w:t xml:space="preserve"> pre-trained on </w:t>
      </w:r>
      <w:r w:rsidR="002F3709" w:rsidRPr="00FE61D0">
        <w:t xml:space="preserve">the ImageNet dataset </w:t>
      </w:r>
      <w:r w:rsidR="00A81DF4" w:rsidRPr="00FE61D0">
        <w:t>[4</w:t>
      </w:r>
      <w:r w:rsidR="009D54AA">
        <w:t>5</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r w:rsidR="0032034E">
        <w:t>,</w:t>
      </w:r>
      <w:r w:rsidR="002F3709" w:rsidRPr="00FE61D0">
        <w:t>000</w:t>
      </w:r>
      <w:r w:rsidR="00954991">
        <w:t xml:space="preserve"> </w:t>
      </w:r>
      <w:r w:rsidR="00954991">
        <w:lastRenderedPageBreak/>
        <w:t>different</w:t>
      </w:r>
      <w:r w:rsidR="002F3709" w:rsidRPr="00FE61D0">
        <w:t xml:space="preserve"> classes</w:t>
      </w:r>
      <w:r w:rsidR="00276C81">
        <w:t xml:space="preserve"> (e.g. ‘house,’ ‘spider,’ ‘fire’)</w:t>
      </w:r>
      <w:r w:rsidR="002F3709" w:rsidRPr="00FE61D0">
        <w:t xml:space="preserve">. We modify the last layer of this model to train with our data, i.e. </w:t>
      </w:r>
      <w:r w:rsidR="00414F3B">
        <w:t xml:space="preserve">having only 2 classes as opposed to </w:t>
      </w:r>
      <w:r w:rsidR="002F3709" w:rsidRPr="00FE61D0">
        <w:t>1</w:t>
      </w:r>
      <w:r w:rsidR="0032034E">
        <w:t>,</w:t>
      </w:r>
      <w:r w:rsidR="002F3709" w:rsidRPr="00FE61D0">
        <w:t xml:space="preserve">000. Pre-training the model on ImageNet has been </w:t>
      </w:r>
      <w:r w:rsidR="00414F3B">
        <w:t>shown</w:t>
      </w:r>
      <w:r w:rsidR="00414F3B" w:rsidRPr="00FE61D0">
        <w:t xml:space="preserve"> </w:t>
      </w:r>
      <w:r w:rsidR="002F3709" w:rsidRPr="00FE61D0">
        <w:t>to reduce overfitting and training time</w:t>
      </w:r>
      <w:r w:rsidR="00954991">
        <w:t xml:space="preserve"> [4</w:t>
      </w:r>
      <w:r w:rsidR="009D54AA">
        <w:t>5</w:t>
      </w:r>
      <w:r w:rsidR="00954991">
        <w:t>]</w:t>
      </w:r>
      <w:r w:rsidR="002F3709" w:rsidRPr="00FE61D0">
        <w:t>.</w:t>
      </w:r>
    </w:p>
    <w:p w14:paraId="0EC5AD83" w14:textId="2E97DDAF" w:rsidR="00561E27" w:rsidRDefault="003904F1" w:rsidP="00C07895">
      <w:pPr>
        <w:pStyle w:val="NormalWeb"/>
        <w:spacing w:before="0" w:beforeAutospacing="0" w:after="0" w:afterAutospacing="0" w:line="480" w:lineRule="auto"/>
        <w:ind w:firstLine="720"/>
        <w:rPr>
          <w:ins w:id="9" w:author="Alex Borowicz" w:date="2019-06-25T13:25:00Z"/>
        </w:rPr>
      </w:pPr>
      <w:r w:rsidRPr="00CF41A8">
        <w:t>Whales are inherently rare in imagery</w:t>
      </w:r>
      <w:r w:rsidR="00414F3B">
        <w:t xml:space="preserve"> and t</w:t>
      </w:r>
      <w:r w:rsidRPr="00CF41A8">
        <w:t xml:space="preserve">he training architecture takes </w:t>
      </w:r>
      <w:r w:rsidR="00414F3B">
        <w:t xml:space="preserve">only </w:t>
      </w:r>
      <w:r w:rsidRPr="00CF41A8">
        <w:t>small batches</w:t>
      </w:r>
      <w:r w:rsidR="00414F3B">
        <w:t xml:space="preserve"> (</w:t>
      </w:r>
      <w:r w:rsidR="00073144">
        <w:t>n=4 to n=32</w:t>
      </w:r>
      <w:r w:rsidR="00414F3B">
        <w:t>)</w:t>
      </w:r>
      <w:r w:rsidRPr="00CF41A8">
        <w:t xml:space="preserve"> of image</w:t>
      </w:r>
      <w:r w:rsidR="002F3709">
        <w:t xml:space="preserve">s </w:t>
      </w:r>
      <w:r w:rsidRPr="00CF41A8">
        <w:t>at a time</w:t>
      </w:r>
      <w:r w:rsidR="00414F3B">
        <w:t>, so we risk having the model examine</w:t>
      </w:r>
      <w:r w:rsidRPr="00CF41A8">
        <w:t xml:space="preserve"> only images of water much of the time</w:t>
      </w:r>
      <w:r w:rsidR="009D5183">
        <w:t>.</w:t>
      </w:r>
      <w:r w:rsidRPr="00CF41A8">
        <w:t xml:space="preserve"> </w:t>
      </w:r>
      <w:r w:rsidR="009D5183">
        <w:t>As this may impair the ability of the model to learn</w:t>
      </w:r>
      <w:r w:rsidRPr="00CF41A8">
        <w:t xml:space="preserve">, we implemented a weighted random sampler </w:t>
      </w:r>
      <w:r w:rsidR="009D5183">
        <w:t>that</w:t>
      </w:r>
      <w:r w:rsidR="009D5183" w:rsidRPr="00CF41A8">
        <w:t xml:space="preserve"> </w:t>
      </w:r>
      <w:r w:rsidRPr="00CF41A8">
        <w:t>increases the probability that a whale image will appear in any given batch in proportion to the number of whale images in the overall training set (</w:t>
      </w:r>
      <w:r w:rsidR="00793D87">
        <w:t>S</w:t>
      </w:r>
      <w:r w:rsidR="0009709E">
        <w:t>4</w:t>
      </w:r>
      <w:r w:rsidR="00793D87">
        <w:t xml:space="preserve"> and S</w:t>
      </w:r>
      <w:r w:rsidR="00422CF2">
        <w:t>5</w:t>
      </w:r>
      <w:r w:rsidR="00793D87">
        <w:t xml:space="preserve"> Files</w:t>
      </w:r>
      <w:r w:rsidRPr="00CF41A8">
        <w:t xml:space="preserve">). </w:t>
      </w:r>
      <w:r w:rsidR="00BB6D86">
        <w:t>Users can set several hyperparameters and we experimented primarily with the learning rate</w:t>
      </w:r>
      <w:del w:id="10" w:author="Alex Borowicz" w:date="2019-07-01T14:57:00Z">
        <w:r w:rsidR="009D5183" w:rsidDel="006E48B8">
          <w:delText xml:space="preserve"> (specifically, 0.2, 0.1, 0.01, 0.001, and 0.0009)</w:delText>
        </w:r>
        <w:r w:rsidR="00BB6D86" w:rsidDel="006E48B8">
          <w:delText>,</w:delText>
        </w:r>
      </w:del>
      <w:r w:rsidR="00BB6D86">
        <w:t xml:space="preserve"> which governs how new information is weighted against older information. Higher learning rates down-weight older information </w:t>
      </w:r>
      <w:r w:rsidR="009D5183">
        <w:t>relative to</w:t>
      </w:r>
      <w:r w:rsidR="00BB6D86">
        <w:t xml:space="preserve"> new information</w:t>
      </w:r>
      <w:r w:rsidR="009D5183">
        <w:t>;</w:t>
      </w:r>
      <w:r w:rsidR="00BB6D86">
        <w:t xml:space="preserve"> </w:t>
      </w:r>
      <w:r w:rsidR="009D5183">
        <w:t>if the</w:t>
      </w:r>
      <w:r w:rsidR="00BB6D86">
        <w:t xml:space="preserve"> learning rate </w:t>
      </w:r>
      <w:r w:rsidR="009D5183">
        <w:t xml:space="preserve">is too high, </w:t>
      </w:r>
      <w:r w:rsidR="000C2971">
        <w:t xml:space="preserve">the model will disregard previous whales it has seen in favor of the characteristics of the most recent whale it has encountered. </w:t>
      </w:r>
      <w:r w:rsidR="009D5183">
        <w:t>Conversely, if the learning rate is t</w:t>
      </w:r>
      <w:r w:rsidR="000C2971">
        <w:t>oo low, and the model is reluctant to incorporate new information.</w:t>
      </w:r>
      <w:r w:rsidR="009D5183">
        <w:t xml:space="preserve"> </w:t>
      </w: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5F015A77" w14:textId="7854E4AE" w:rsidR="006058B5" w:rsidRPr="00E30FFB" w:rsidRDefault="006058B5" w:rsidP="00C07895">
      <w:pPr>
        <w:pStyle w:val="NormalWeb"/>
        <w:spacing w:before="0" w:beforeAutospacing="0" w:after="0" w:afterAutospacing="0" w:line="480" w:lineRule="auto"/>
        <w:ind w:firstLine="720"/>
      </w:pPr>
      <w:ins w:id="11" w:author="Alex Borowicz" w:date="2019-06-25T13:25:00Z">
        <w:r>
          <w:t xml:space="preserve">To demonstrate the value of the CNN approach, we </w:t>
        </w:r>
      </w:ins>
      <w:ins w:id="12" w:author="Alex Borowicz" w:date="2019-07-03T12:01:00Z">
        <w:r w:rsidR="00D67013">
          <w:t>also</w:t>
        </w:r>
      </w:ins>
      <w:ins w:id="13" w:author="Alex Borowicz" w:date="2019-06-25T13:26:00Z">
        <w:r>
          <w:t xml:space="preserve"> trained a </w:t>
        </w:r>
      </w:ins>
      <w:ins w:id="14" w:author="Alex Borowicz" w:date="2019-06-30T18:08:00Z">
        <w:r w:rsidR="00E76C9D">
          <w:t>ridge regression model</w:t>
        </w:r>
      </w:ins>
      <w:ins w:id="15" w:author="Alex Borowicz" w:date="2019-06-30T18:23:00Z">
        <w:r w:rsidR="002140E1">
          <w:t xml:space="preserve"> </w:t>
        </w:r>
      </w:ins>
      <w:ins w:id="16" w:author="Alex Borowicz" w:date="2019-06-30T18:24:00Z">
        <w:r w:rsidR="002140E1">
          <w:t>(</w:t>
        </w:r>
        <m:oMath>
          <m:r>
            <w:rPr>
              <w:rFonts w:ascii="Cambria Math" w:hAnsi="Cambria Math"/>
            </w:rPr>
            <m:t>α=1</m:t>
          </m:r>
        </m:oMath>
        <w:r w:rsidR="002140E1">
          <w:t xml:space="preserve">) </w:t>
        </w:r>
      </w:ins>
      <w:ins w:id="17" w:author="Alex Borowicz" w:date="2019-06-30T18:08:00Z">
        <w:r w:rsidR="00E76C9D">
          <w:t xml:space="preserve">and </w:t>
        </w:r>
      </w:ins>
      <w:ins w:id="18" w:author="Alex Borowicz" w:date="2019-06-30T18:13:00Z">
        <w:r w:rsidR="00DF4C68">
          <w:t xml:space="preserve">C-Support Vector Classifier </w:t>
        </w:r>
      </w:ins>
      <w:ins w:id="19" w:author="Alex Borowicz" w:date="2019-06-30T18:25:00Z">
        <w:r w:rsidR="002140E1">
          <w:t xml:space="preserve">model </w:t>
        </w:r>
      </w:ins>
      <w:ins w:id="20" w:author="Alex Borowicz" w:date="2019-06-30T18:13:00Z">
        <w:r w:rsidR="00DF4C68">
          <w:t>(C-SVC</w:t>
        </w:r>
      </w:ins>
      <w:ins w:id="21" w:author="Alex Borowicz" w:date="2019-06-30T18:25:00Z">
        <w:r w:rsidR="002140E1">
          <w:t xml:space="preserve">; </w:t>
        </w:r>
        <m:oMath>
          <m:r>
            <w:rPr>
              <w:rFonts w:ascii="Cambria Math" w:hAnsi="Cambria Math"/>
            </w:rPr>
            <m:t>C=</m:t>
          </m:r>
        </m:oMath>
      </w:ins>
      <m:oMath>
        <m:r>
          <w:ins w:id="22" w:author="Alex Borowicz" w:date="2019-06-30T18:26:00Z">
            <w:rPr>
              <w:rFonts w:ascii="Cambria Math" w:hAnsi="Cambria Math"/>
            </w:rPr>
            <m:t>1</m:t>
          </w:ins>
        </m:r>
      </m:oMath>
      <w:ins w:id="23" w:author="Alex Borowicz" w:date="2019-06-30T18:13:00Z">
        <w:r w:rsidR="00DF4C68">
          <w:t>)</w:t>
        </w:r>
      </w:ins>
      <w:ins w:id="24" w:author="Alex Borowicz" w:date="2019-06-30T18:24:00Z">
        <w:r w:rsidR="002140E1">
          <w:t xml:space="preserve"> </w:t>
        </w:r>
      </w:ins>
      <w:ins w:id="25" w:author="Alex Borowicz" w:date="2019-06-30T18:18:00Z">
        <w:r w:rsidR="00B116FE">
          <w:t xml:space="preserve"> [</w:t>
        </w:r>
      </w:ins>
      <w:ins w:id="26" w:author="Alex Borowicz" w:date="2019-07-05T16:54:00Z">
        <w:r w:rsidR="003B3F47">
          <w:t>46</w:t>
        </w:r>
      </w:ins>
      <w:ins w:id="27" w:author="Alex Borowicz" w:date="2019-06-30T18:18:00Z">
        <w:r w:rsidR="00B116FE">
          <w:t>]</w:t>
        </w:r>
      </w:ins>
      <w:ins w:id="28" w:author="Alex Borowicz" w:date="2019-06-25T13:26:00Z">
        <w:r>
          <w:t xml:space="preserve"> using </w:t>
        </w:r>
      </w:ins>
      <w:ins w:id="29" w:author="Alex Borowicz" w:date="2019-06-30T18:27:00Z">
        <w:r w:rsidR="002140E1">
          <w:t>a reduced</w:t>
        </w:r>
      </w:ins>
      <w:ins w:id="30" w:author="Alex Borowicz" w:date="2019-06-25T13:26:00Z">
        <w:r>
          <w:t xml:space="preserve"> training</w:t>
        </w:r>
      </w:ins>
      <w:ins w:id="31" w:author="Alex Borowicz" w:date="2019-06-30T18:27:00Z">
        <w:r w:rsidR="002140E1">
          <w:t xml:space="preserve"> set (retaining all whale images but randomly selecting an equal number of water images)</w:t>
        </w:r>
      </w:ins>
      <w:ins w:id="32" w:author="Alex Borowicz" w:date="2019-06-25T13:26:00Z">
        <w:r>
          <w:t xml:space="preserve"> and</w:t>
        </w:r>
      </w:ins>
      <w:ins w:id="33" w:author="Alex Borowicz" w:date="2019-06-30T18:27:00Z">
        <w:r w:rsidR="002140E1">
          <w:t xml:space="preserve"> the same</w:t>
        </w:r>
      </w:ins>
      <w:ins w:id="34" w:author="Alex Borowicz" w:date="2019-06-25T13:26:00Z">
        <w:r>
          <w:t xml:space="preserve"> testing set</w:t>
        </w:r>
      </w:ins>
      <w:ins w:id="35" w:author="Alex Borowicz" w:date="2019-06-30T18:28:00Z">
        <w:r w:rsidR="002140E1">
          <w:t>,</w:t>
        </w:r>
      </w:ins>
      <w:ins w:id="36" w:author="Alex Borowicz" w:date="2019-06-30T18:13:00Z">
        <w:r w:rsidR="00DF4C68">
          <w:t xml:space="preserve"> and implemented through </w:t>
        </w:r>
        <w:proofErr w:type="spellStart"/>
        <w:r w:rsidR="00DF4C68">
          <w:t>Sci</w:t>
        </w:r>
      </w:ins>
      <w:ins w:id="37" w:author="Alex Borowicz" w:date="2019-06-30T18:15:00Z">
        <w:r w:rsidR="00DF4C68">
          <w:t>kit</w:t>
        </w:r>
        <w:proofErr w:type="spellEnd"/>
        <w:r w:rsidR="00DF4C68">
          <w:t>-learn [</w:t>
        </w:r>
      </w:ins>
      <w:ins w:id="38" w:author="Alex Borowicz" w:date="2019-07-05T16:54:00Z">
        <w:r w:rsidR="003B3F47">
          <w:t>47</w:t>
        </w:r>
      </w:ins>
      <w:ins w:id="39" w:author="Alex Borowicz" w:date="2019-07-05T16:59:00Z">
        <w:r w:rsidR="00D330B9">
          <w:t xml:space="preserve">; </w:t>
        </w:r>
      </w:ins>
      <w:ins w:id="40" w:author="Alex Borowicz" w:date="2019-07-05T17:00:00Z">
        <w:r w:rsidR="00D330B9" w:rsidRPr="00293E3A">
          <w:t>S</w:t>
        </w:r>
      </w:ins>
      <w:ins w:id="41" w:author="Alex Borowicz" w:date="2019-07-10T09:40:00Z">
        <w:r w:rsidR="00293E3A" w:rsidRPr="00293E3A">
          <w:rPr>
            <w:rPrChange w:id="42" w:author="Alex Borowicz" w:date="2019-07-10T09:40:00Z">
              <w:rPr>
                <w:highlight w:val="yellow"/>
              </w:rPr>
            </w:rPrChange>
          </w:rPr>
          <w:t>8</w:t>
        </w:r>
      </w:ins>
      <w:ins w:id="43" w:author="Alex Borowicz" w:date="2019-07-05T17:00:00Z">
        <w:r w:rsidR="00D330B9" w:rsidRPr="00293E3A">
          <w:t xml:space="preserve"> File</w:t>
        </w:r>
      </w:ins>
      <w:ins w:id="44" w:author="Alex Borowicz" w:date="2019-06-30T18:15:00Z">
        <w:r w:rsidR="00DF4C68" w:rsidRPr="00293E3A">
          <w:t>]</w:t>
        </w:r>
      </w:ins>
      <w:ins w:id="45" w:author="Alex Borowicz" w:date="2019-06-25T13:26:00Z">
        <w:r w:rsidRPr="00293E3A">
          <w:t>.</w:t>
        </w:r>
      </w:ins>
      <w:ins w:id="46" w:author="Alex Borowicz" w:date="2019-06-30T18:26:00Z">
        <w:r w:rsidR="002140E1">
          <w:t xml:space="preserve"> </w:t>
        </w:r>
      </w:ins>
      <w:ins w:id="47" w:author="Alex Borowicz" w:date="2019-06-30T18:30:00Z">
        <w:r w:rsidR="00022916">
          <w:t>These methods, in contrast to the CNN approach, require an additional feature-extraction step</w:t>
        </w:r>
      </w:ins>
      <w:ins w:id="48" w:author="Alex Borowicz" w:date="2019-06-30T18:32:00Z">
        <w:r w:rsidR="00022916">
          <w:t xml:space="preserve"> implemented using a histogram of oriented gradients approach</w:t>
        </w:r>
      </w:ins>
      <w:ins w:id="49" w:author="Alex Borowicz" w:date="2019-07-05T16:59:00Z">
        <w:r w:rsidR="00D330B9">
          <w:t>.</w:t>
        </w:r>
      </w:ins>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lastRenderedPageBreak/>
        <w:t>Results</w:t>
      </w:r>
    </w:p>
    <w:p w14:paraId="35498BBF" w14:textId="3EB02B84" w:rsidR="00641392" w:rsidRDefault="004E69CA" w:rsidP="005B32D9">
      <w:pPr>
        <w:pStyle w:val="NormalWeb"/>
        <w:spacing w:before="0" w:beforeAutospacing="0" w:after="0" w:afterAutospacing="0" w:line="480" w:lineRule="auto"/>
        <w:ind w:firstLine="720"/>
      </w:pPr>
      <w:r w:rsidRPr="00CF41A8">
        <w:t xml:space="preserve">Image tiling took approximately 15 seconds per </w:t>
      </w:r>
      <w:r>
        <w:t>km</w:t>
      </w:r>
      <w:r>
        <w:rPr>
          <w:rFonts w:ascii="Calibri" w:hAnsi="Calibri" w:cs="Calibri"/>
        </w:rPr>
        <w:t>²</w:t>
      </w:r>
      <w:r w:rsidRPr="00CF41A8">
        <w:t xml:space="preserve"> </w:t>
      </w:r>
      <w:r w:rsidR="00D80BB5">
        <w:t xml:space="preserve">though </w:t>
      </w:r>
      <w:r w:rsidR="00545221">
        <w:t xml:space="preserve">the precise timing </w:t>
      </w:r>
      <w:r w:rsidR="00307BE3">
        <w:t xml:space="preserve">is sensitive to the specific </w:t>
      </w:r>
      <w:r w:rsidR="00742E4C">
        <w:t>characteristics</w:t>
      </w:r>
      <w:r w:rsidR="00307BE3">
        <w:t xml:space="preserve"> of the computing resources available</w:t>
      </w:r>
      <w:r w:rsidRPr="00CF41A8">
        <w:t>.</w:t>
      </w:r>
      <w:r>
        <w:t xml:space="preserve"> </w:t>
      </w:r>
      <w:r w:rsidR="001123EA" w:rsidRPr="00CF41A8">
        <w:t xml:space="preserve">Model training </w:t>
      </w:r>
      <w:r w:rsidR="00BB6D86">
        <w:t xml:space="preserve">time varied among </w:t>
      </w:r>
      <w:ins w:id="50" w:author="Alex Borowicz" w:date="2019-06-30T18:28:00Z">
        <w:r w:rsidR="00022916">
          <w:t xml:space="preserve">CNN </w:t>
        </w:r>
      </w:ins>
      <w:r w:rsidR="00BB6D86">
        <w:t>model architectures from</w:t>
      </w:r>
      <w:r w:rsidR="00BB6D86" w:rsidRPr="00CF41A8">
        <w:t xml:space="preserve"> </w:t>
      </w:r>
      <w:r w:rsidR="00FE2151">
        <w:t>approximately one</w:t>
      </w:r>
      <w:r w:rsidR="00FE2151" w:rsidRPr="00CF41A8">
        <w:t xml:space="preserve"> </w:t>
      </w:r>
      <w:r w:rsidR="001123EA" w:rsidRPr="00CF41A8">
        <w:t>hour</w:t>
      </w:r>
      <w:r w:rsidR="00BB6D86">
        <w:t xml:space="preserve"> </w:t>
      </w:r>
      <w:r w:rsidR="009D5183">
        <w:t>(</w:t>
      </w:r>
      <w:r w:rsidR="00BB6D86">
        <w:t>ResNet-18</w:t>
      </w:r>
      <w:r w:rsidR="009D5183">
        <w:t>)</w:t>
      </w:r>
      <w:r w:rsidR="00BB6D86">
        <w:t xml:space="preserve"> to nearly 7 hours </w:t>
      </w:r>
      <w:r w:rsidR="009D5183">
        <w:t>(</w:t>
      </w:r>
      <w:proofErr w:type="spellStart"/>
      <w:r w:rsidR="00BB6D86">
        <w:t>DenseNet</w:t>
      </w:r>
      <w:proofErr w:type="spellEnd"/>
      <w:r w:rsidR="009D5183">
        <w:t>)</w:t>
      </w:r>
      <w:r w:rsidR="001123EA" w:rsidRPr="00CF41A8">
        <w:t xml:space="preserve"> </w:t>
      </w:r>
      <w:r w:rsidR="00ED55CC">
        <w:t>for the full training set</w:t>
      </w:r>
      <w:r w:rsidR="001123EA" w:rsidRPr="00CF41A8">
        <w:t xml:space="preserve"> on our hardware (</w:t>
      </w:r>
      <w:r w:rsidR="0032034E" w:rsidRPr="0032034E">
        <w:t>S</w:t>
      </w:r>
      <w:ins w:id="51" w:author="Alex Borowicz" w:date="2019-07-10T09:42:00Z">
        <w:r w:rsidR="00293E3A">
          <w:t>7</w:t>
        </w:r>
      </w:ins>
      <w:del w:id="52" w:author="Alex Borowicz" w:date="2019-07-10T09:42:00Z">
        <w:r w:rsidR="001976BF" w:rsidDel="00293E3A">
          <w:delText>8</w:delText>
        </w:r>
      </w:del>
      <w:r w:rsidR="0032034E" w:rsidRPr="0032034E">
        <w:t xml:space="preserve"> </w:t>
      </w:r>
      <w:r w:rsidR="00793D87" w:rsidRPr="0032034E">
        <w:t>File</w:t>
      </w:r>
      <w:r w:rsidR="001123EA" w:rsidRPr="00CF41A8">
        <w:t xml:space="preserve">). </w:t>
      </w:r>
      <w:ins w:id="53" w:author="Alex Borowicz" w:date="2019-07-01T16:53:00Z">
        <w:r w:rsidR="00426581">
          <w:t xml:space="preserve">We trained all models for 24 epochs and tested the model weights of each epoch against our test set of satellite images. </w:t>
        </w:r>
      </w:ins>
      <w:r w:rsidR="00A0640C" w:rsidRPr="0032034E">
        <w:t xml:space="preserve">Our best model </w:t>
      </w:r>
      <w:r w:rsidRPr="0032034E">
        <w:t>trained for</w:t>
      </w:r>
      <w:r>
        <w:t xml:space="preserve"> </w:t>
      </w:r>
      <w:del w:id="54" w:author="Alex Borowicz" w:date="2019-07-02T11:39:00Z">
        <w:r w:rsidDel="00290BCF">
          <w:delText xml:space="preserve">24 </w:delText>
        </w:r>
      </w:del>
      <w:ins w:id="55" w:author="Alex Borowicz" w:date="2019-07-10T10:38:00Z">
        <w:r w:rsidR="00CC010A">
          <w:t>9</w:t>
        </w:r>
      </w:ins>
      <w:ins w:id="56" w:author="Alex Borowicz" w:date="2019-07-02T11:39:00Z">
        <w:r w:rsidR="00290BCF">
          <w:t xml:space="preserve"> </w:t>
        </w:r>
      </w:ins>
      <w:r>
        <w:t xml:space="preserve">epochs and </w:t>
      </w:r>
      <w:r w:rsidR="00A0640C" w:rsidRPr="00CF41A8">
        <w:t xml:space="preserve">used a learning rate set at </w:t>
      </w:r>
      <w:r w:rsidR="00273E18" w:rsidRPr="00CF41A8">
        <w:t>0.</w:t>
      </w:r>
      <w:del w:id="57" w:author="Alex Borowicz" w:date="2019-07-10T10:38:00Z">
        <w:r w:rsidR="00273E18" w:rsidRPr="00CF41A8" w:rsidDel="00CC010A">
          <w:delText>00</w:delText>
        </w:r>
        <w:r w:rsidR="002E2DCA" w:rsidDel="00CC010A">
          <w:delText>09</w:delText>
        </w:r>
      </w:del>
      <w:ins w:id="58" w:author="Alex Borowicz" w:date="2019-07-10T10:38:00Z">
        <w:r w:rsidR="00CC010A" w:rsidRPr="00CF41A8">
          <w:t>00</w:t>
        </w:r>
        <w:r w:rsidR="00CC010A">
          <w:t>06</w:t>
        </w:r>
      </w:ins>
      <w:del w:id="59" w:author="Alex Borowicz" w:date="2019-07-02T11:40:00Z">
        <w:r w:rsidR="0009709E" w:rsidDel="00290BCF">
          <w:delText xml:space="preserve"> (Table 1)</w:delText>
        </w:r>
      </w:del>
      <w:r w:rsidR="00A4013F" w:rsidRPr="00CF41A8">
        <w:t xml:space="preserve">, with a step size (a parameter that allows the learning rate to decay after a certain number of epochs) of </w:t>
      </w:r>
      <w:r w:rsidR="009D5183">
        <w:t>seven</w:t>
      </w:r>
      <w:r w:rsidR="009D5183" w:rsidRPr="00CF41A8">
        <w:t xml:space="preserve"> </w:t>
      </w:r>
      <w:r w:rsidR="00A4013F" w:rsidRPr="00CF41A8">
        <w:t>epochs, and a momentum of 0.9</w:t>
      </w:r>
      <w:ins w:id="60" w:author="Alex Borowicz" w:date="2019-07-09T21:39:00Z">
        <w:r w:rsidR="005B32D9">
          <w:t xml:space="preserve"> (Table 1)</w:t>
        </w:r>
      </w:ins>
      <w:ins w:id="61" w:author="Alex Borowicz" w:date="2019-07-09T21:24:00Z">
        <w:r w:rsidR="000773C2">
          <w:t xml:space="preserve">. </w:t>
        </w:r>
      </w:ins>
      <w:del w:id="62" w:author="Alex Borowicz" w:date="2019-07-09T21:24:00Z">
        <w:r w:rsidR="00641392" w:rsidDel="000773C2">
          <w:delText>.</w:delText>
        </w:r>
        <w:r w:rsidR="0061367E" w:rsidDel="000773C2">
          <w:delText xml:space="preserve"> Learning rate had a similar effect across models </w:delText>
        </w:r>
        <w:r w:rsidR="0061367E" w:rsidRPr="00C07895" w:rsidDel="000773C2">
          <w:rPr>
            <w:b/>
          </w:rPr>
          <w:delText>(</w:delText>
        </w:r>
        <w:r w:rsidR="00DB217D" w:rsidRPr="00C07895" w:rsidDel="000773C2">
          <w:delText>Fig 3</w:delText>
        </w:r>
        <w:r w:rsidR="0061367E" w:rsidRPr="00C07895" w:rsidDel="000773C2">
          <w:rPr>
            <w:b/>
          </w:rPr>
          <w:delText>).</w:delText>
        </w:r>
        <w:r w:rsidR="00641392" w:rsidDel="000773C2">
          <w:delText xml:space="preserve"> </w:delText>
        </w:r>
      </w:del>
      <w:r w:rsidR="00A0640C" w:rsidRPr="00CF41A8">
        <w:t xml:space="preserve">We found that a higher learning rate often </w:t>
      </w:r>
      <w:del w:id="63" w:author="Alex Borowicz" w:date="2019-07-09T21:36:00Z">
        <w:r w:rsidR="00A0640C" w:rsidRPr="00CF41A8" w:rsidDel="005B32D9">
          <w:delText>resulted in overfitting</w:delText>
        </w:r>
        <w:r w:rsidR="00CF570C" w:rsidDel="005B32D9">
          <w:delText xml:space="preserve"> on the training data</w:delText>
        </w:r>
      </w:del>
      <w:ins w:id="64" w:author="Alex Borowicz" w:date="2019-07-09T21:36:00Z">
        <w:r w:rsidR="005B32D9">
          <w:t>led to little learning</w:t>
        </w:r>
      </w:ins>
      <w:r w:rsidR="00A0640C" w:rsidRPr="00CF41A8">
        <w:t xml:space="preserve">, wherein the </w:t>
      </w:r>
      <w:ins w:id="65" w:author="Alex Borowicz" w:date="2019-07-09T21:26:00Z">
        <w:r w:rsidR="00AC15D7">
          <w:t>model would</w:t>
        </w:r>
      </w:ins>
      <w:ins w:id="66" w:author="Alex Borowicz" w:date="2019-07-09T21:28:00Z">
        <w:r w:rsidR="00AC15D7">
          <w:t xml:space="preserve"> </w:t>
        </w:r>
      </w:ins>
      <w:ins w:id="67" w:author="Alex Borowicz" w:date="2019-07-09T21:29:00Z">
        <w:r w:rsidR="00AC15D7">
          <w:t>perform only slightly better than random chance on the training dataset</w:t>
        </w:r>
      </w:ins>
      <w:ins w:id="68" w:author="Alex Borowicz" w:date="2019-07-09T21:37:00Z">
        <w:r w:rsidR="005B32D9">
          <w:t xml:space="preserve"> (Fig 3). On the other hand, a model with a very low learning rate of 0.00001 learned very slowly</w:t>
        </w:r>
      </w:ins>
      <w:ins w:id="69" w:author="Alex Borowicz" w:date="2019-07-09T21:26:00Z">
        <w:r w:rsidR="00AC15D7">
          <w:t xml:space="preserve"> </w:t>
        </w:r>
      </w:ins>
      <w:ins w:id="70" w:author="Alex Borowicz" w:date="2019-07-09T21:38:00Z">
        <w:r w:rsidR="005B32D9">
          <w:t xml:space="preserve"> </w:t>
        </w:r>
      </w:ins>
      <w:del w:id="71" w:author="Alex Borowicz" w:date="2019-07-09T21:38:00Z">
        <w:r w:rsidR="00A0640C" w:rsidRPr="00CF41A8" w:rsidDel="005B32D9">
          <w:delText>first epoch of the model would perform reasonably well on satellite imagery (~80% of whales found)</w:delText>
        </w:r>
        <w:r w:rsidR="00E269E0" w:rsidDel="005B32D9">
          <w:delText xml:space="preserve"> </w:delText>
        </w:r>
        <w:r w:rsidR="00A0640C" w:rsidRPr="00CF41A8" w:rsidDel="005B32D9">
          <w:delText xml:space="preserve">but </w:delText>
        </w:r>
        <w:r w:rsidR="00E30FFB" w:rsidDel="005B32D9">
          <w:delText xml:space="preserve">would </w:delText>
        </w:r>
        <w:r w:rsidR="00A0640C" w:rsidRPr="00CF41A8" w:rsidDel="005B32D9">
          <w:delText xml:space="preserve">decline rapidly in subsequent epochs. On the opposite end, a learning rate of 0.00001 resulted in </w:delText>
        </w:r>
      </w:del>
      <w:del w:id="72" w:author="Alex Borowicz" w:date="2019-07-01T13:33:00Z">
        <w:r w:rsidR="00A0640C" w:rsidRPr="00CF41A8" w:rsidDel="00C25320">
          <w:delText xml:space="preserve">no </w:delText>
        </w:r>
      </w:del>
      <w:del w:id="73" w:author="Alex Borowicz" w:date="2019-07-09T21:38:00Z">
        <w:r w:rsidR="00A0640C" w:rsidRPr="00CF41A8" w:rsidDel="005B32D9">
          <w:delText>learning.</w:delText>
        </w:r>
        <w:r w:rsidR="00A4013F" w:rsidRPr="00CF41A8" w:rsidDel="005B32D9">
          <w:delText xml:space="preserve"> </w:delText>
        </w:r>
      </w:del>
      <w:r w:rsidR="00F22D0B">
        <w:t xml:space="preserve">During the training phase of the ten-fold validation, all folds trained along a similar trajectory. </w:t>
      </w:r>
    </w:p>
    <w:p w14:paraId="38D2D7E8" w14:textId="39896FAF"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00ED55CC">
        <w:rPr>
          <w:b/>
        </w:rPr>
        <w:t xml:space="preserve"> for ResNet-1</w:t>
      </w:r>
      <w:ins w:id="74" w:author="Alex Borowicz" w:date="2019-07-07T21:56:00Z">
        <w:r w:rsidR="0030107A">
          <w:rPr>
            <w:b/>
          </w:rPr>
          <w:t>52</w:t>
        </w:r>
      </w:ins>
      <w:del w:id="75" w:author="Alex Borowicz" w:date="2019-07-07T21:56:00Z">
        <w:r w:rsidR="00ED55CC" w:rsidDel="0030107A">
          <w:rPr>
            <w:b/>
          </w:rPr>
          <w:delText>8</w:delText>
        </w:r>
      </w:del>
      <w:r w:rsidRPr="002E23C1">
        <w:rPr>
          <w:b/>
        </w:rPr>
        <w:t xml:space="preserve">. </w:t>
      </w:r>
    </w:p>
    <w:tbl>
      <w:tblPr>
        <w:tblStyle w:val="TableGrid"/>
        <w:tblW w:w="0" w:type="auto"/>
        <w:tblInd w:w="-5" w:type="dxa"/>
        <w:tblLook w:val="04A0" w:firstRow="1" w:lastRow="0" w:firstColumn="1" w:lastColumn="0" w:noHBand="0" w:noVBand="1"/>
      </w:tblPr>
      <w:tblGrid>
        <w:gridCol w:w="1870"/>
        <w:gridCol w:w="1316"/>
        <w:gridCol w:w="1426"/>
      </w:tblGrid>
      <w:tr w:rsidR="00450735" w:rsidRPr="00A10513" w14:paraId="5E3468A7" w14:textId="77777777" w:rsidTr="00C07895">
        <w:tc>
          <w:tcPr>
            <w:tcW w:w="1870" w:type="dxa"/>
          </w:tcPr>
          <w:p w14:paraId="0BB1AA23" w14:textId="411DFF27" w:rsidR="00450735" w:rsidRPr="002E23C1" w:rsidRDefault="00EF4658" w:rsidP="00C07895">
            <w:pPr>
              <w:jc w:val="center"/>
              <w:rPr>
                <w:rFonts w:ascii="Times New Roman" w:hAnsi="Times New Roman" w:cs="Times New Roman"/>
                <w:b/>
              </w:rPr>
            </w:pPr>
            <w:r>
              <w:rPr>
                <w:rFonts w:ascii="Times New Roman" w:hAnsi="Times New Roman" w:cs="Times New Roman"/>
                <w:b/>
              </w:rPr>
              <w:t>Learning rate</w:t>
            </w:r>
          </w:p>
        </w:tc>
        <w:tc>
          <w:tcPr>
            <w:tcW w:w="1316" w:type="dxa"/>
          </w:tcPr>
          <w:p w14:paraId="39D8C5CD"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Precision</w:t>
            </w:r>
          </w:p>
        </w:tc>
        <w:tc>
          <w:tcPr>
            <w:tcW w:w="1426" w:type="dxa"/>
          </w:tcPr>
          <w:p w14:paraId="4C290F15"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Recall</w:t>
            </w:r>
          </w:p>
        </w:tc>
      </w:tr>
      <w:tr w:rsidR="00CC010A" w:rsidRPr="00A10513" w14:paraId="60895CFA" w14:textId="77777777" w:rsidTr="00C07895">
        <w:trPr>
          <w:ins w:id="76" w:author="Alex Borowicz" w:date="2019-07-10T10:38:00Z"/>
        </w:trPr>
        <w:tc>
          <w:tcPr>
            <w:tcW w:w="1870" w:type="dxa"/>
          </w:tcPr>
          <w:p w14:paraId="4E79D8CF" w14:textId="3EE62E8B" w:rsidR="00CC010A" w:rsidRPr="00292676" w:rsidRDefault="00CC010A" w:rsidP="00C07895">
            <w:pPr>
              <w:rPr>
                <w:ins w:id="77" w:author="Alex Borowicz" w:date="2019-07-10T10:38:00Z"/>
                <w:rFonts w:ascii="Times New Roman" w:hAnsi="Times New Roman" w:cs="Times New Roman"/>
              </w:rPr>
            </w:pPr>
            <w:ins w:id="78" w:author="Alex Borowicz" w:date="2019-07-10T10:38:00Z">
              <w:r>
                <w:rPr>
                  <w:rFonts w:ascii="Times New Roman" w:hAnsi="Times New Roman" w:cs="Times New Roman"/>
                </w:rPr>
                <w:t>LR = 0.00001</w:t>
              </w:r>
            </w:ins>
          </w:p>
        </w:tc>
        <w:tc>
          <w:tcPr>
            <w:tcW w:w="1316" w:type="dxa"/>
          </w:tcPr>
          <w:p w14:paraId="337F5D09" w14:textId="1CDC755B" w:rsidR="00CC010A" w:rsidRPr="00292676" w:rsidDel="00290BCF" w:rsidRDefault="00CC010A" w:rsidP="00C07895">
            <w:pPr>
              <w:jc w:val="center"/>
              <w:rPr>
                <w:ins w:id="79" w:author="Alex Borowicz" w:date="2019-07-10T10:38:00Z"/>
                <w:rFonts w:ascii="Times New Roman" w:hAnsi="Times New Roman" w:cs="Times New Roman"/>
              </w:rPr>
            </w:pPr>
            <w:ins w:id="80" w:author="Alex Borowicz" w:date="2019-07-10T10:39:00Z">
              <w:r>
                <w:rPr>
                  <w:rFonts w:ascii="Times New Roman" w:hAnsi="Times New Roman" w:cs="Times New Roman"/>
                </w:rPr>
                <w:t>1.000</w:t>
              </w:r>
            </w:ins>
          </w:p>
        </w:tc>
        <w:tc>
          <w:tcPr>
            <w:tcW w:w="1426" w:type="dxa"/>
          </w:tcPr>
          <w:p w14:paraId="3820E1F6" w14:textId="21A91F53" w:rsidR="00CC010A" w:rsidRPr="00E31459" w:rsidDel="00290BCF" w:rsidRDefault="00CC010A" w:rsidP="00C07895">
            <w:pPr>
              <w:jc w:val="center"/>
              <w:rPr>
                <w:ins w:id="81" w:author="Alex Borowicz" w:date="2019-07-10T10:38:00Z"/>
                <w:rFonts w:ascii="Times New Roman" w:hAnsi="Times New Roman" w:cs="Times New Roman"/>
              </w:rPr>
            </w:pPr>
            <w:ins w:id="82" w:author="Alex Borowicz" w:date="2019-07-10T10:39:00Z">
              <w:r>
                <w:rPr>
                  <w:rFonts w:ascii="Times New Roman" w:hAnsi="Times New Roman" w:cs="Times New Roman"/>
                </w:rPr>
                <w:t>0.722</w:t>
              </w:r>
            </w:ins>
          </w:p>
        </w:tc>
      </w:tr>
      <w:tr w:rsidR="00450735" w:rsidRPr="00A10513" w14:paraId="49CA6A61" w14:textId="77777777" w:rsidTr="00C07895">
        <w:tc>
          <w:tcPr>
            <w:tcW w:w="1870" w:type="dxa"/>
          </w:tcPr>
          <w:p w14:paraId="5135D15B" w14:textId="6B070CA5" w:rsidR="00450735" w:rsidRPr="00292676" w:rsidRDefault="00450735" w:rsidP="00C07895">
            <w:pPr>
              <w:rPr>
                <w:rFonts w:ascii="Times New Roman" w:hAnsi="Times New Roman" w:cs="Times New Roman"/>
                <w:rPrChange w:id="83" w:author="Alex Borowicz" w:date="2019-06-25T14:32:00Z">
                  <w:rPr>
                    <w:rFonts w:ascii="Times New Roman" w:hAnsi="Times New Roman" w:cs="Times New Roman"/>
                    <w:b/>
                  </w:rPr>
                </w:rPrChange>
              </w:rPr>
            </w:pPr>
            <w:r w:rsidRPr="00292676">
              <w:rPr>
                <w:rFonts w:ascii="Times New Roman" w:hAnsi="Times New Roman" w:cs="Times New Roman"/>
                <w:rPrChange w:id="84" w:author="Alex Borowicz" w:date="2019-06-25T14:32:00Z">
                  <w:rPr>
                    <w:rFonts w:ascii="Times New Roman" w:hAnsi="Times New Roman" w:cs="Times New Roman"/>
                    <w:b/>
                  </w:rPr>
                </w:rPrChange>
              </w:rPr>
              <w:t>LR = 0.000</w:t>
            </w:r>
            <w:ins w:id="85" w:author="Alex Borowicz" w:date="2019-06-25T14:32:00Z">
              <w:r w:rsidR="00292676">
                <w:rPr>
                  <w:rFonts w:ascii="Times New Roman" w:hAnsi="Times New Roman" w:cs="Times New Roman"/>
                </w:rPr>
                <w:t>5</w:t>
              </w:r>
            </w:ins>
            <w:del w:id="86" w:author="Alex Borowicz" w:date="2019-06-25T14:32:00Z">
              <w:r w:rsidRPr="00292676" w:rsidDel="00292676">
                <w:rPr>
                  <w:rFonts w:ascii="Times New Roman" w:hAnsi="Times New Roman" w:cs="Times New Roman"/>
                  <w:rPrChange w:id="87" w:author="Alex Borowicz" w:date="2019-06-25T14:32:00Z">
                    <w:rPr>
                      <w:rFonts w:ascii="Times New Roman" w:hAnsi="Times New Roman" w:cs="Times New Roman"/>
                      <w:b/>
                    </w:rPr>
                  </w:rPrChange>
                </w:rPr>
                <w:delText>9</w:delText>
              </w:r>
            </w:del>
          </w:p>
        </w:tc>
        <w:tc>
          <w:tcPr>
            <w:tcW w:w="1316" w:type="dxa"/>
          </w:tcPr>
          <w:p w14:paraId="18AD61BC" w14:textId="44251ADB" w:rsidR="00450735" w:rsidRPr="00292676" w:rsidRDefault="00450735" w:rsidP="00C07895">
            <w:pPr>
              <w:jc w:val="center"/>
              <w:rPr>
                <w:rFonts w:ascii="Times New Roman" w:hAnsi="Times New Roman" w:cs="Times New Roman"/>
                <w:rPrChange w:id="88" w:author="Alex Borowicz" w:date="2019-06-25T14:32:00Z">
                  <w:rPr>
                    <w:rFonts w:ascii="Times New Roman" w:hAnsi="Times New Roman" w:cs="Times New Roman"/>
                    <w:b/>
                  </w:rPr>
                </w:rPrChange>
              </w:rPr>
            </w:pPr>
            <w:del w:id="89" w:author="Alex Borowicz" w:date="2019-07-02T11:41:00Z">
              <w:r w:rsidRPr="00292676" w:rsidDel="00290BCF">
                <w:rPr>
                  <w:rFonts w:ascii="Times New Roman" w:hAnsi="Times New Roman" w:cs="Times New Roman"/>
                  <w:rPrChange w:id="90" w:author="Alex Borowicz" w:date="2019-06-25T14:32:00Z">
                    <w:rPr>
                      <w:rFonts w:ascii="Times New Roman" w:hAnsi="Times New Roman" w:cs="Times New Roman"/>
                      <w:b/>
                    </w:rPr>
                  </w:rPrChange>
                </w:rPr>
                <w:delText>1</w:delText>
              </w:r>
              <w:r w:rsidR="00E30FFB" w:rsidRPr="00292676" w:rsidDel="00290BCF">
                <w:rPr>
                  <w:rFonts w:ascii="Times New Roman" w:hAnsi="Times New Roman" w:cs="Times New Roman"/>
                  <w:rPrChange w:id="91" w:author="Alex Borowicz" w:date="2019-06-25T14:32:00Z">
                    <w:rPr>
                      <w:rFonts w:ascii="Times New Roman" w:hAnsi="Times New Roman" w:cs="Times New Roman"/>
                      <w:b/>
                    </w:rPr>
                  </w:rPrChange>
                </w:rPr>
                <w:delText>.000</w:delText>
              </w:r>
            </w:del>
            <w:ins w:id="92" w:author="Alex Borowicz" w:date="2019-07-07T22:34:00Z">
              <w:r w:rsidR="00E31459">
                <w:rPr>
                  <w:rFonts w:ascii="Times New Roman" w:hAnsi="Times New Roman" w:cs="Times New Roman"/>
                </w:rPr>
                <w:t>1.000</w:t>
              </w:r>
            </w:ins>
          </w:p>
        </w:tc>
        <w:tc>
          <w:tcPr>
            <w:tcW w:w="1426" w:type="dxa"/>
          </w:tcPr>
          <w:p w14:paraId="4E8B1C53" w14:textId="73CADEE7" w:rsidR="00450735" w:rsidRPr="00E31459" w:rsidRDefault="00450735" w:rsidP="00C07895">
            <w:pPr>
              <w:jc w:val="center"/>
              <w:rPr>
                <w:rFonts w:ascii="Times New Roman" w:hAnsi="Times New Roman" w:cs="Times New Roman"/>
                <w:rPrChange w:id="93" w:author="Alex Borowicz" w:date="2019-07-07T22:34:00Z">
                  <w:rPr>
                    <w:rFonts w:ascii="Times New Roman" w:hAnsi="Times New Roman" w:cs="Times New Roman"/>
                    <w:b/>
                  </w:rPr>
                </w:rPrChange>
              </w:rPr>
            </w:pPr>
            <w:del w:id="94" w:author="Alex Borowicz" w:date="2019-07-02T11:41:00Z">
              <w:r w:rsidRPr="00E31459" w:rsidDel="00290BCF">
                <w:rPr>
                  <w:rFonts w:ascii="Times New Roman" w:hAnsi="Times New Roman" w:cs="Times New Roman"/>
                  <w:rPrChange w:id="95" w:author="Alex Borowicz" w:date="2019-07-07T22:34:00Z">
                    <w:rPr>
                      <w:rFonts w:ascii="Times New Roman" w:hAnsi="Times New Roman" w:cs="Times New Roman"/>
                      <w:b/>
                    </w:rPr>
                  </w:rPrChange>
                </w:rPr>
                <w:delText>0.9</w:delText>
              </w:r>
              <w:r w:rsidR="00ED55CC" w:rsidRPr="00E31459" w:rsidDel="00290BCF">
                <w:rPr>
                  <w:rFonts w:ascii="Times New Roman" w:hAnsi="Times New Roman" w:cs="Times New Roman"/>
                  <w:rPrChange w:id="96" w:author="Alex Borowicz" w:date="2019-07-07T22:34:00Z">
                    <w:rPr>
                      <w:rFonts w:ascii="Times New Roman" w:hAnsi="Times New Roman" w:cs="Times New Roman"/>
                      <w:b/>
                    </w:rPr>
                  </w:rPrChange>
                </w:rPr>
                <w:delText>32</w:delText>
              </w:r>
            </w:del>
            <w:ins w:id="97" w:author="Alex Borowicz" w:date="2019-07-07T22:34:00Z">
              <w:r w:rsidR="00E31459" w:rsidRPr="00E31459">
                <w:rPr>
                  <w:rFonts w:ascii="Times New Roman" w:hAnsi="Times New Roman" w:cs="Times New Roman"/>
                  <w:rPrChange w:id="98" w:author="Alex Borowicz" w:date="2019-07-07T22:34:00Z">
                    <w:rPr>
                      <w:rFonts w:ascii="Times New Roman" w:hAnsi="Times New Roman" w:cs="Times New Roman"/>
                      <w:b/>
                    </w:rPr>
                  </w:rPrChange>
                </w:rPr>
                <w:t>0.797</w:t>
              </w:r>
            </w:ins>
          </w:p>
        </w:tc>
      </w:tr>
      <w:tr w:rsidR="007F7505" w:rsidRPr="00A10513" w14:paraId="05BD5F1C" w14:textId="77777777" w:rsidTr="00C07895">
        <w:trPr>
          <w:ins w:id="99" w:author="Alex Borowicz" w:date="2019-06-25T14:31:00Z"/>
        </w:trPr>
        <w:tc>
          <w:tcPr>
            <w:tcW w:w="1870" w:type="dxa"/>
          </w:tcPr>
          <w:p w14:paraId="16BFB8BA" w14:textId="6359B100" w:rsidR="007F7505" w:rsidRPr="00E31459" w:rsidRDefault="00292676" w:rsidP="00C07895">
            <w:pPr>
              <w:rPr>
                <w:ins w:id="100" w:author="Alex Borowicz" w:date="2019-06-25T14:31:00Z"/>
                <w:rFonts w:ascii="Times New Roman" w:hAnsi="Times New Roman" w:cs="Times New Roman"/>
                <w:b/>
                <w:rPrChange w:id="101" w:author="Alex Borowicz" w:date="2019-07-07T22:35:00Z">
                  <w:rPr>
                    <w:ins w:id="102" w:author="Alex Borowicz" w:date="2019-06-25T14:31:00Z"/>
                    <w:rFonts w:ascii="Times New Roman" w:hAnsi="Times New Roman" w:cs="Times New Roman"/>
                  </w:rPr>
                </w:rPrChange>
              </w:rPr>
            </w:pPr>
            <w:ins w:id="103" w:author="Alex Borowicz" w:date="2019-06-25T14:32:00Z">
              <w:r w:rsidRPr="00E31459">
                <w:rPr>
                  <w:rFonts w:ascii="Times New Roman" w:hAnsi="Times New Roman" w:cs="Times New Roman"/>
                  <w:b/>
                  <w:rPrChange w:id="104" w:author="Alex Borowicz" w:date="2019-07-07T22:35:00Z">
                    <w:rPr>
                      <w:rFonts w:ascii="Times New Roman" w:hAnsi="Times New Roman" w:cs="Times New Roman"/>
                    </w:rPr>
                  </w:rPrChange>
                </w:rPr>
                <w:t>LR = 0.0006</w:t>
              </w:r>
            </w:ins>
          </w:p>
        </w:tc>
        <w:tc>
          <w:tcPr>
            <w:tcW w:w="1316" w:type="dxa"/>
          </w:tcPr>
          <w:p w14:paraId="541E83D9" w14:textId="32EEB0A0" w:rsidR="007F7505" w:rsidRPr="00E31459" w:rsidRDefault="00E31459" w:rsidP="00C07895">
            <w:pPr>
              <w:jc w:val="center"/>
              <w:rPr>
                <w:ins w:id="105" w:author="Alex Borowicz" w:date="2019-06-25T14:31:00Z"/>
                <w:rFonts w:ascii="Times New Roman" w:hAnsi="Times New Roman" w:cs="Times New Roman"/>
                <w:b/>
                <w:rPrChange w:id="106" w:author="Alex Borowicz" w:date="2019-07-07T22:35:00Z">
                  <w:rPr>
                    <w:ins w:id="107" w:author="Alex Borowicz" w:date="2019-06-25T14:31:00Z"/>
                    <w:rFonts w:ascii="Times New Roman" w:hAnsi="Times New Roman" w:cs="Times New Roman"/>
                  </w:rPr>
                </w:rPrChange>
              </w:rPr>
            </w:pPr>
            <w:ins w:id="108" w:author="Alex Borowicz" w:date="2019-07-07T22:34:00Z">
              <w:r w:rsidRPr="00E31459">
                <w:rPr>
                  <w:rFonts w:ascii="Times New Roman" w:hAnsi="Times New Roman" w:cs="Times New Roman"/>
                  <w:b/>
                  <w:rPrChange w:id="109" w:author="Alex Borowicz" w:date="2019-07-07T22:35:00Z">
                    <w:rPr>
                      <w:rFonts w:ascii="Times New Roman" w:hAnsi="Times New Roman" w:cs="Times New Roman"/>
                    </w:rPr>
                  </w:rPrChange>
                </w:rPr>
                <w:t>1.000</w:t>
              </w:r>
            </w:ins>
          </w:p>
        </w:tc>
        <w:tc>
          <w:tcPr>
            <w:tcW w:w="1426" w:type="dxa"/>
          </w:tcPr>
          <w:p w14:paraId="31B4F23A" w14:textId="0B6BA127" w:rsidR="007F7505" w:rsidRPr="00E31459" w:rsidRDefault="00E31459" w:rsidP="00C07895">
            <w:pPr>
              <w:jc w:val="center"/>
              <w:rPr>
                <w:ins w:id="110" w:author="Alex Borowicz" w:date="2019-06-25T14:31:00Z"/>
                <w:rFonts w:ascii="Times New Roman" w:hAnsi="Times New Roman" w:cs="Times New Roman"/>
                <w:b/>
                <w:rPrChange w:id="111" w:author="Alex Borowicz" w:date="2019-07-07T22:35:00Z">
                  <w:rPr>
                    <w:ins w:id="112" w:author="Alex Borowicz" w:date="2019-06-25T14:31:00Z"/>
                    <w:rFonts w:ascii="Times New Roman" w:hAnsi="Times New Roman" w:cs="Times New Roman"/>
                  </w:rPr>
                </w:rPrChange>
              </w:rPr>
            </w:pPr>
            <w:ins w:id="113" w:author="Alex Borowicz" w:date="2019-07-07T22:34:00Z">
              <w:r w:rsidRPr="00E31459">
                <w:rPr>
                  <w:rFonts w:ascii="Times New Roman" w:hAnsi="Times New Roman" w:cs="Times New Roman"/>
                  <w:b/>
                  <w:rPrChange w:id="114" w:author="Alex Borowicz" w:date="2019-07-07T22:35:00Z">
                    <w:rPr>
                      <w:rFonts w:ascii="Times New Roman" w:hAnsi="Times New Roman" w:cs="Times New Roman"/>
                    </w:rPr>
                  </w:rPrChange>
                </w:rPr>
                <w:t>0.937</w:t>
              </w:r>
            </w:ins>
          </w:p>
        </w:tc>
      </w:tr>
      <w:tr w:rsidR="007F7505" w:rsidRPr="00A10513" w14:paraId="6AD5AF8A" w14:textId="77777777" w:rsidTr="00C07895">
        <w:trPr>
          <w:ins w:id="115" w:author="Alex Borowicz" w:date="2019-06-25T14:31:00Z"/>
        </w:trPr>
        <w:tc>
          <w:tcPr>
            <w:tcW w:w="1870" w:type="dxa"/>
          </w:tcPr>
          <w:p w14:paraId="4CF665F3" w14:textId="069BA6EF" w:rsidR="007F7505" w:rsidRDefault="00292676" w:rsidP="00C07895">
            <w:pPr>
              <w:rPr>
                <w:ins w:id="116" w:author="Alex Borowicz" w:date="2019-06-25T14:31:00Z"/>
                <w:rFonts w:ascii="Times New Roman" w:hAnsi="Times New Roman" w:cs="Times New Roman"/>
              </w:rPr>
            </w:pPr>
            <w:ins w:id="117" w:author="Alex Borowicz" w:date="2019-06-25T14:32:00Z">
              <w:r>
                <w:rPr>
                  <w:rFonts w:ascii="Times New Roman" w:hAnsi="Times New Roman" w:cs="Times New Roman"/>
                </w:rPr>
                <w:t>LR = 0.0007</w:t>
              </w:r>
            </w:ins>
          </w:p>
        </w:tc>
        <w:tc>
          <w:tcPr>
            <w:tcW w:w="1316" w:type="dxa"/>
          </w:tcPr>
          <w:p w14:paraId="23B1FEA2" w14:textId="3FFAEACE" w:rsidR="007F7505" w:rsidRDefault="00E31459" w:rsidP="00C07895">
            <w:pPr>
              <w:jc w:val="center"/>
              <w:rPr>
                <w:ins w:id="118" w:author="Alex Borowicz" w:date="2019-06-25T14:31:00Z"/>
                <w:rFonts w:ascii="Times New Roman" w:hAnsi="Times New Roman" w:cs="Times New Roman"/>
              </w:rPr>
            </w:pPr>
            <w:ins w:id="119" w:author="Alex Borowicz" w:date="2019-07-07T22:33:00Z">
              <w:r>
                <w:rPr>
                  <w:rFonts w:ascii="Times New Roman" w:hAnsi="Times New Roman" w:cs="Times New Roman"/>
                </w:rPr>
                <w:t>1.000</w:t>
              </w:r>
            </w:ins>
          </w:p>
        </w:tc>
        <w:tc>
          <w:tcPr>
            <w:tcW w:w="1426" w:type="dxa"/>
          </w:tcPr>
          <w:p w14:paraId="7E826124" w14:textId="577C81DC" w:rsidR="007F7505" w:rsidRDefault="00E31459" w:rsidP="00C07895">
            <w:pPr>
              <w:jc w:val="center"/>
              <w:rPr>
                <w:ins w:id="120" w:author="Alex Borowicz" w:date="2019-06-25T14:31:00Z"/>
                <w:rFonts w:ascii="Times New Roman" w:hAnsi="Times New Roman" w:cs="Times New Roman"/>
              </w:rPr>
            </w:pPr>
            <w:ins w:id="121" w:author="Alex Borowicz" w:date="2019-07-07T22:34:00Z">
              <w:r>
                <w:rPr>
                  <w:rFonts w:ascii="Times New Roman" w:hAnsi="Times New Roman" w:cs="Times New Roman"/>
                </w:rPr>
                <w:t>0.860</w:t>
              </w:r>
            </w:ins>
          </w:p>
        </w:tc>
      </w:tr>
      <w:tr w:rsidR="007F7505" w:rsidRPr="00A10513" w14:paraId="7D8415AE" w14:textId="77777777" w:rsidTr="00C07895">
        <w:trPr>
          <w:ins w:id="122" w:author="Alex Borowicz" w:date="2019-06-25T14:31:00Z"/>
        </w:trPr>
        <w:tc>
          <w:tcPr>
            <w:tcW w:w="1870" w:type="dxa"/>
          </w:tcPr>
          <w:p w14:paraId="22BC3EF1" w14:textId="3B6A596B" w:rsidR="007F7505" w:rsidRDefault="00292676" w:rsidP="00C07895">
            <w:pPr>
              <w:rPr>
                <w:ins w:id="123" w:author="Alex Borowicz" w:date="2019-06-25T14:31:00Z"/>
                <w:rFonts w:ascii="Times New Roman" w:hAnsi="Times New Roman" w:cs="Times New Roman"/>
              </w:rPr>
            </w:pPr>
            <w:ins w:id="124" w:author="Alex Borowicz" w:date="2019-06-25T14:31:00Z">
              <w:r>
                <w:rPr>
                  <w:rFonts w:ascii="Times New Roman" w:hAnsi="Times New Roman" w:cs="Times New Roman"/>
                </w:rPr>
                <w:t>LR =</w:t>
              </w:r>
            </w:ins>
            <w:ins w:id="125" w:author="Alex Borowicz" w:date="2019-06-25T14:32:00Z">
              <w:r>
                <w:rPr>
                  <w:rFonts w:ascii="Times New Roman" w:hAnsi="Times New Roman" w:cs="Times New Roman"/>
                </w:rPr>
                <w:t xml:space="preserve"> 0.0008</w:t>
              </w:r>
            </w:ins>
          </w:p>
        </w:tc>
        <w:tc>
          <w:tcPr>
            <w:tcW w:w="1316" w:type="dxa"/>
          </w:tcPr>
          <w:p w14:paraId="2AC75621" w14:textId="367DAAAA" w:rsidR="007F7505" w:rsidRDefault="00E31459" w:rsidP="00C07895">
            <w:pPr>
              <w:jc w:val="center"/>
              <w:rPr>
                <w:ins w:id="126" w:author="Alex Borowicz" w:date="2019-06-25T14:31:00Z"/>
                <w:rFonts w:ascii="Times New Roman" w:hAnsi="Times New Roman" w:cs="Times New Roman"/>
              </w:rPr>
            </w:pPr>
            <w:ins w:id="127" w:author="Alex Borowicz" w:date="2019-07-07T22:33:00Z">
              <w:r>
                <w:rPr>
                  <w:rFonts w:ascii="Times New Roman" w:hAnsi="Times New Roman" w:cs="Times New Roman"/>
                </w:rPr>
                <w:t>1.000</w:t>
              </w:r>
            </w:ins>
          </w:p>
        </w:tc>
        <w:tc>
          <w:tcPr>
            <w:tcW w:w="1426" w:type="dxa"/>
          </w:tcPr>
          <w:p w14:paraId="3C3FFAC4" w14:textId="0C7D6D6D" w:rsidR="007F7505" w:rsidRDefault="00E31459" w:rsidP="00C07895">
            <w:pPr>
              <w:jc w:val="center"/>
              <w:rPr>
                <w:ins w:id="128" w:author="Alex Borowicz" w:date="2019-06-25T14:31:00Z"/>
                <w:rFonts w:ascii="Times New Roman" w:hAnsi="Times New Roman" w:cs="Times New Roman"/>
              </w:rPr>
            </w:pPr>
            <w:ins w:id="129" w:author="Alex Borowicz" w:date="2019-07-07T22:33:00Z">
              <w:r>
                <w:rPr>
                  <w:rFonts w:ascii="Times New Roman" w:hAnsi="Times New Roman" w:cs="Times New Roman"/>
                </w:rPr>
                <w:t>0.908</w:t>
              </w:r>
            </w:ins>
          </w:p>
        </w:tc>
      </w:tr>
      <w:tr w:rsidR="007F7505" w:rsidRPr="00A10513" w14:paraId="55AA3639" w14:textId="77777777" w:rsidTr="00C07895">
        <w:trPr>
          <w:ins w:id="130" w:author="Alex Borowicz" w:date="2019-06-25T14:31:00Z"/>
        </w:trPr>
        <w:tc>
          <w:tcPr>
            <w:tcW w:w="1870" w:type="dxa"/>
          </w:tcPr>
          <w:p w14:paraId="4F40A44E" w14:textId="4009D3F7" w:rsidR="007F7505" w:rsidRPr="00E31459" w:rsidRDefault="00292676" w:rsidP="00C07895">
            <w:pPr>
              <w:rPr>
                <w:ins w:id="131" w:author="Alex Borowicz" w:date="2019-06-25T14:31:00Z"/>
                <w:rFonts w:ascii="Times New Roman" w:hAnsi="Times New Roman" w:cs="Times New Roman"/>
              </w:rPr>
            </w:pPr>
            <w:ins w:id="132" w:author="Alex Borowicz" w:date="2019-06-25T14:31:00Z">
              <w:r w:rsidRPr="00E31459">
                <w:rPr>
                  <w:rFonts w:ascii="Times New Roman" w:hAnsi="Times New Roman" w:cs="Times New Roman"/>
                  <w:rPrChange w:id="133" w:author="Alex Borowicz" w:date="2019-07-07T22:34:00Z">
                    <w:rPr>
                      <w:rFonts w:ascii="Times New Roman" w:hAnsi="Times New Roman" w:cs="Times New Roman"/>
                      <w:b/>
                    </w:rPr>
                  </w:rPrChange>
                </w:rPr>
                <w:t>LR = 0.0009</w:t>
              </w:r>
            </w:ins>
          </w:p>
        </w:tc>
        <w:tc>
          <w:tcPr>
            <w:tcW w:w="1316" w:type="dxa"/>
          </w:tcPr>
          <w:p w14:paraId="7DEC13FB" w14:textId="74F63068" w:rsidR="007F7505" w:rsidRPr="00486C7D" w:rsidRDefault="00292676" w:rsidP="00C07895">
            <w:pPr>
              <w:jc w:val="center"/>
              <w:rPr>
                <w:ins w:id="134" w:author="Alex Borowicz" w:date="2019-06-25T14:31:00Z"/>
                <w:rFonts w:ascii="Times New Roman" w:hAnsi="Times New Roman" w:cs="Times New Roman"/>
              </w:rPr>
            </w:pPr>
            <w:ins w:id="135" w:author="Alex Borowicz" w:date="2019-06-25T14:32:00Z">
              <w:r w:rsidRPr="00486C7D">
                <w:rPr>
                  <w:rFonts w:ascii="Times New Roman" w:hAnsi="Times New Roman" w:cs="Times New Roman"/>
                </w:rPr>
                <w:t>1.000</w:t>
              </w:r>
            </w:ins>
          </w:p>
        </w:tc>
        <w:tc>
          <w:tcPr>
            <w:tcW w:w="1426" w:type="dxa"/>
          </w:tcPr>
          <w:p w14:paraId="64C7879B" w14:textId="399DFAFC" w:rsidR="007F7505" w:rsidRPr="00E31459" w:rsidRDefault="00292676" w:rsidP="00C07895">
            <w:pPr>
              <w:jc w:val="center"/>
              <w:rPr>
                <w:ins w:id="136" w:author="Alex Borowicz" w:date="2019-06-25T14:31:00Z"/>
                <w:rFonts w:ascii="Times New Roman" w:hAnsi="Times New Roman" w:cs="Times New Roman"/>
              </w:rPr>
            </w:pPr>
            <w:ins w:id="137" w:author="Alex Borowicz" w:date="2019-06-25T14:32:00Z">
              <w:r w:rsidRPr="000C4341">
                <w:rPr>
                  <w:rFonts w:ascii="Times New Roman" w:hAnsi="Times New Roman" w:cs="Times New Roman"/>
                </w:rPr>
                <w:t>0.</w:t>
              </w:r>
            </w:ins>
            <w:ins w:id="138" w:author="Alex Borowicz" w:date="2019-07-07T22:32:00Z">
              <w:r w:rsidR="00E31459" w:rsidRPr="00E31459">
                <w:rPr>
                  <w:rFonts w:ascii="Times New Roman" w:hAnsi="Times New Roman" w:cs="Times New Roman"/>
                  <w:rPrChange w:id="139" w:author="Alex Borowicz" w:date="2019-07-07T22:34:00Z">
                    <w:rPr>
                      <w:rFonts w:ascii="Times New Roman" w:hAnsi="Times New Roman" w:cs="Times New Roman"/>
                      <w:b/>
                    </w:rPr>
                  </w:rPrChange>
                </w:rPr>
                <w:t>895</w:t>
              </w:r>
            </w:ins>
          </w:p>
        </w:tc>
      </w:tr>
      <w:tr w:rsidR="00450735" w:rsidRPr="00A10513" w14:paraId="5F7B2EAF" w14:textId="77777777" w:rsidTr="00C07895">
        <w:tc>
          <w:tcPr>
            <w:tcW w:w="1870" w:type="dxa"/>
          </w:tcPr>
          <w:p w14:paraId="755FD6FD" w14:textId="6B6A5A6F" w:rsidR="00450735" w:rsidRPr="00A10513" w:rsidRDefault="00450735" w:rsidP="00C07895">
            <w:pPr>
              <w:rPr>
                <w:rFonts w:ascii="Times New Roman" w:hAnsi="Times New Roman" w:cs="Times New Roman"/>
              </w:rPr>
            </w:pPr>
            <w:r>
              <w:rPr>
                <w:rFonts w:ascii="Times New Roman" w:hAnsi="Times New Roman" w:cs="Times New Roman"/>
              </w:rPr>
              <w:t>LR = 0.001</w:t>
            </w:r>
          </w:p>
        </w:tc>
        <w:tc>
          <w:tcPr>
            <w:tcW w:w="1316" w:type="dxa"/>
          </w:tcPr>
          <w:p w14:paraId="78C79A3F" w14:textId="6A1C4DB5" w:rsidR="00450735" w:rsidRPr="00A10513" w:rsidRDefault="00ED55CC" w:rsidP="00C07895">
            <w:pPr>
              <w:jc w:val="center"/>
              <w:rPr>
                <w:rFonts w:ascii="Times New Roman" w:hAnsi="Times New Roman" w:cs="Times New Roman"/>
              </w:rPr>
            </w:pPr>
            <w:r>
              <w:rPr>
                <w:rFonts w:ascii="Times New Roman" w:hAnsi="Times New Roman" w:cs="Times New Roman"/>
              </w:rPr>
              <w:t>1.000</w:t>
            </w:r>
          </w:p>
        </w:tc>
        <w:tc>
          <w:tcPr>
            <w:tcW w:w="1426" w:type="dxa"/>
          </w:tcPr>
          <w:p w14:paraId="1C756A49" w14:textId="02F72CB1" w:rsidR="00450735" w:rsidRPr="00A10513" w:rsidRDefault="00ED55CC" w:rsidP="00C07895">
            <w:pPr>
              <w:jc w:val="center"/>
              <w:rPr>
                <w:rFonts w:ascii="Times New Roman" w:hAnsi="Times New Roman" w:cs="Times New Roman"/>
              </w:rPr>
            </w:pPr>
            <w:r>
              <w:rPr>
                <w:rFonts w:ascii="Times New Roman" w:hAnsi="Times New Roman" w:cs="Times New Roman"/>
              </w:rPr>
              <w:t>0.</w:t>
            </w:r>
            <w:del w:id="140" w:author="Alex Borowicz" w:date="2019-07-07T22:32:00Z">
              <w:r w:rsidDel="00E31459">
                <w:rPr>
                  <w:rFonts w:ascii="Times New Roman" w:hAnsi="Times New Roman" w:cs="Times New Roman"/>
                </w:rPr>
                <w:delText>904</w:delText>
              </w:r>
            </w:del>
            <w:ins w:id="141" w:author="Alex Borowicz" w:date="2019-07-07T22:32:00Z">
              <w:r w:rsidR="00E31459">
                <w:rPr>
                  <w:rFonts w:ascii="Times New Roman" w:hAnsi="Times New Roman" w:cs="Times New Roman"/>
                </w:rPr>
                <w:t>915</w:t>
              </w:r>
            </w:ins>
          </w:p>
        </w:tc>
      </w:tr>
      <w:tr w:rsidR="00450735" w:rsidRPr="00A10513" w14:paraId="486983AF" w14:textId="77777777" w:rsidTr="00C07895">
        <w:tc>
          <w:tcPr>
            <w:tcW w:w="1870" w:type="dxa"/>
          </w:tcPr>
          <w:p w14:paraId="13BAEA4F" w14:textId="112BF1D3" w:rsidR="00450735" w:rsidRDefault="00450735" w:rsidP="00C07895">
            <w:pPr>
              <w:rPr>
                <w:rFonts w:ascii="Times New Roman" w:hAnsi="Times New Roman" w:cs="Times New Roman"/>
              </w:rPr>
            </w:pPr>
            <w:r>
              <w:rPr>
                <w:rFonts w:ascii="Times New Roman" w:hAnsi="Times New Roman" w:cs="Times New Roman"/>
              </w:rPr>
              <w:t>LR = 0.0</w:t>
            </w:r>
            <w:r w:rsidR="00ED55CC">
              <w:rPr>
                <w:rFonts w:ascii="Times New Roman" w:hAnsi="Times New Roman" w:cs="Times New Roman"/>
              </w:rPr>
              <w:t>1</w:t>
            </w:r>
          </w:p>
        </w:tc>
        <w:tc>
          <w:tcPr>
            <w:tcW w:w="1316" w:type="dxa"/>
          </w:tcPr>
          <w:p w14:paraId="04BBA069" w14:textId="62D8E9BA" w:rsidR="00450735" w:rsidRDefault="00ED55CC" w:rsidP="00C07895">
            <w:pPr>
              <w:jc w:val="center"/>
              <w:rPr>
                <w:rFonts w:ascii="Times New Roman" w:hAnsi="Times New Roman" w:cs="Times New Roman"/>
              </w:rPr>
            </w:pPr>
            <w:r>
              <w:rPr>
                <w:rFonts w:ascii="Times New Roman" w:hAnsi="Times New Roman" w:cs="Times New Roman"/>
              </w:rPr>
              <w:t>0.</w:t>
            </w:r>
            <w:del w:id="142" w:author="Alex Borowicz" w:date="2019-07-07T22:31:00Z">
              <w:r w:rsidDel="00E31459">
                <w:rPr>
                  <w:rFonts w:ascii="Times New Roman" w:hAnsi="Times New Roman" w:cs="Times New Roman"/>
                </w:rPr>
                <w:delText>99</w:delText>
              </w:r>
              <w:r w:rsidR="007C6AB0" w:rsidDel="00E31459">
                <w:rPr>
                  <w:rFonts w:ascii="Times New Roman" w:hAnsi="Times New Roman" w:cs="Times New Roman"/>
                </w:rPr>
                <w:delText>5</w:delText>
              </w:r>
            </w:del>
            <w:ins w:id="143" w:author="Alex Borowicz" w:date="2019-07-07T22:31:00Z">
              <w:r w:rsidR="00E31459">
                <w:rPr>
                  <w:rFonts w:ascii="Times New Roman" w:hAnsi="Times New Roman" w:cs="Times New Roman"/>
                </w:rPr>
                <w:t>996</w:t>
              </w:r>
            </w:ins>
          </w:p>
        </w:tc>
        <w:tc>
          <w:tcPr>
            <w:tcW w:w="1426" w:type="dxa"/>
          </w:tcPr>
          <w:p w14:paraId="2D05891A" w14:textId="17F285C5" w:rsidR="00450735" w:rsidRDefault="00ED55CC" w:rsidP="00C07895">
            <w:pPr>
              <w:jc w:val="center"/>
              <w:rPr>
                <w:rFonts w:ascii="Times New Roman" w:hAnsi="Times New Roman" w:cs="Times New Roman"/>
              </w:rPr>
            </w:pPr>
            <w:del w:id="144" w:author="Alex Borowicz" w:date="2019-07-07T22:31:00Z">
              <w:r w:rsidDel="00E31459">
                <w:rPr>
                  <w:rFonts w:ascii="Times New Roman" w:hAnsi="Times New Roman" w:cs="Times New Roman"/>
                </w:rPr>
                <w:delText>0.812</w:delText>
              </w:r>
            </w:del>
            <w:ins w:id="145" w:author="Alex Borowicz" w:date="2019-07-07T22:31:00Z">
              <w:r w:rsidR="00E31459">
                <w:rPr>
                  <w:rFonts w:ascii="Times New Roman" w:hAnsi="Times New Roman" w:cs="Times New Roman"/>
                </w:rPr>
                <w:t>0</w:t>
              </w:r>
            </w:ins>
            <w:ins w:id="146" w:author="Alex Borowicz" w:date="2019-07-07T22:32:00Z">
              <w:r w:rsidR="00E31459">
                <w:rPr>
                  <w:rFonts w:ascii="Times New Roman" w:hAnsi="Times New Roman" w:cs="Times New Roman"/>
                </w:rPr>
                <w:t>.707</w:t>
              </w:r>
            </w:ins>
          </w:p>
        </w:tc>
      </w:tr>
      <w:tr w:rsidR="00450735" w:rsidRPr="00A10513" w14:paraId="034BF259" w14:textId="77777777" w:rsidTr="00C07895">
        <w:tc>
          <w:tcPr>
            <w:tcW w:w="1870" w:type="dxa"/>
          </w:tcPr>
          <w:p w14:paraId="12EDB73B" w14:textId="4B07AB60" w:rsidR="00450735" w:rsidRPr="00A10513" w:rsidRDefault="00ED55CC" w:rsidP="00C07895">
            <w:pPr>
              <w:rPr>
                <w:rFonts w:ascii="Times New Roman" w:hAnsi="Times New Roman" w:cs="Times New Roman"/>
              </w:rPr>
            </w:pPr>
            <w:r>
              <w:rPr>
                <w:rFonts w:ascii="Times New Roman" w:hAnsi="Times New Roman" w:cs="Times New Roman"/>
              </w:rPr>
              <w:t>LR = 0.1</w:t>
            </w:r>
          </w:p>
        </w:tc>
        <w:tc>
          <w:tcPr>
            <w:tcW w:w="1316" w:type="dxa"/>
          </w:tcPr>
          <w:p w14:paraId="449B0011" w14:textId="657A21F5" w:rsidR="00450735" w:rsidRPr="00A10513" w:rsidRDefault="00EF4658" w:rsidP="00C07895">
            <w:pPr>
              <w:jc w:val="center"/>
              <w:rPr>
                <w:rFonts w:ascii="Times New Roman" w:hAnsi="Times New Roman" w:cs="Times New Roman"/>
              </w:rPr>
            </w:pPr>
            <w:del w:id="147" w:author="Alex Borowicz" w:date="2019-07-07T22:30:00Z">
              <w:r w:rsidDel="00E31459">
                <w:rPr>
                  <w:rFonts w:ascii="Times New Roman" w:hAnsi="Times New Roman" w:cs="Times New Roman"/>
                </w:rPr>
                <w:delText>0.99</w:delText>
              </w:r>
              <w:r w:rsidR="007C6AB0" w:rsidDel="00E31459">
                <w:rPr>
                  <w:rFonts w:ascii="Times New Roman" w:hAnsi="Times New Roman" w:cs="Times New Roman"/>
                </w:rPr>
                <w:delText>5</w:delText>
              </w:r>
            </w:del>
            <w:ins w:id="148" w:author="Alex Borowicz" w:date="2019-07-07T22:31:00Z">
              <w:r w:rsidR="00E31459">
                <w:rPr>
                  <w:rFonts w:ascii="Times New Roman" w:hAnsi="Times New Roman" w:cs="Times New Roman"/>
                </w:rPr>
                <w:t>0.987</w:t>
              </w:r>
            </w:ins>
          </w:p>
        </w:tc>
        <w:tc>
          <w:tcPr>
            <w:tcW w:w="1426" w:type="dxa"/>
          </w:tcPr>
          <w:p w14:paraId="095E5768" w14:textId="204ECEE1" w:rsidR="00ED55CC" w:rsidRPr="00A10513" w:rsidRDefault="00EF4658" w:rsidP="00C07895">
            <w:pPr>
              <w:jc w:val="center"/>
              <w:rPr>
                <w:rFonts w:ascii="Times New Roman" w:hAnsi="Times New Roman" w:cs="Times New Roman"/>
              </w:rPr>
            </w:pPr>
            <w:del w:id="149" w:author="Alex Borowicz" w:date="2019-07-07T22:31:00Z">
              <w:r w:rsidDel="00E31459">
                <w:rPr>
                  <w:rFonts w:ascii="Times New Roman" w:hAnsi="Times New Roman" w:cs="Times New Roman"/>
                </w:rPr>
                <w:delText>0.69</w:delText>
              </w:r>
              <w:r w:rsidR="007C6AB0" w:rsidDel="00E31459">
                <w:rPr>
                  <w:rFonts w:ascii="Times New Roman" w:hAnsi="Times New Roman" w:cs="Times New Roman"/>
                </w:rPr>
                <w:delText>3</w:delText>
              </w:r>
            </w:del>
            <w:ins w:id="150" w:author="Alex Borowicz" w:date="2019-07-07T22:31:00Z">
              <w:r w:rsidR="00E31459">
                <w:rPr>
                  <w:rFonts w:ascii="Times New Roman" w:hAnsi="Times New Roman" w:cs="Times New Roman"/>
                </w:rPr>
                <w:t>0.898</w:t>
              </w:r>
            </w:ins>
          </w:p>
        </w:tc>
      </w:tr>
      <w:tr w:rsidR="00ED55CC" w:rsidRPr="00A10513" w14:paraId="419D9D38" w14:textId="77777777" w:rsidTr="00C07895">
        <w:tc>
          <w:tcPr>
            <w:tcW w:w="1870" w:type="dxa"/>
          </w:tcPr>
          <w:p w14:paraId="55DDFBF6" w14:textId="7C9867FE" w:rsidR="00ED55CC" w:rsidRDefault="00ED55CC" w:rsidP="00C07895">
            <w:pPr>
              <w:rPr>
                <w:rFonts w:ascii="Times New Roman" w:hAnsi="Times New Roman" w:cs="Times New Roman"/>
              </w:rPr>
            </w:pPr>
            <w:r>
              <w:rPr>
                <w:rFonts w:ascii="Times New Roman" w:hAnsi="Times New Roman" w:cs="Times New Roman"/>
              </w:rPr>
              <w:t>LR = 0.2</w:t>
            </w:r>
          </w:p>
        </w:tc>
        <w:tc>
          <w:tcPr>
            <w:tcW w:w="1316" w:type="dxa"/>
          </w:tcPr>
          <w:p w14:paraId="4017DF8A" w14:textId="0DDCCEB5" w:rsidR="00ED55CC" w:rsidRDefault="00EF4658" w:rsidP="00C07895">
            <w:pPr>
              <w:jc w:val="center"/>
              <w:rPr>
                <w:rFonts w:ascii="Times New Roman" w:hAnsi="Times New Roman" w:cs="Times New Roman"/>
              </w:rPr>
            </w:pPr>
            <w:del w:id="151" w:author="Alex Borowicz" w:date="2019-07-07T22:30:00Z">
              <w:r w:rsidDel="00FC4829">
                <w:rPr>
                  <w:rFonts w:ascii="Times New Roman" w:hAnsi="Times New Roman" w:cs="Times New Roman"/>
                </w:rPr>
                <w:delText>0.990</w:delText>
              </w:r>
            </w:del>
            <w:ins w:id="152" w:author="Alex Borowicz" w:date="2019-07-07T22:31:00Z">
              <w:r w:rsidR="00E31459">
                <w:rPr>
                  <w:rFonts w:ascii="Times New Roman" w:hAnsi="Times New Roman" w:cs="Times New Roman"/>
                </w:rPr>
                <w:t>0.986</w:t>
              </w:r>
            </w:ins>
          </w:p>
        </w:tc>
        <w:tc>
          <w:tcPr>
            <w:tcW w:w="1426" w:type="dxa"/>
          </w:tcPr>
          <w:p w14:paraId="6EE77C6F" w14:textId="113EDAD4" w:rsidR="00ED55CC" w:rsidRDefault="00EF4658" w:rsidP="00C07895">
            <w:pPr>
              <w:jc w:val="center"/>
              <w:rPr>
                <w:rFonts w:ascii="Times New Roman" w:hAnsi="Times New Roman" w:cs="Times New Roman"/>
              </w:rPr>
            </w:pPr>
            <w:del w:id="153" w:author="Alex Borowicz" w:date="2019-07-07T22:30:00Z">
              <w:r w:rsidDel="00FC4829">
                <w:rPr>
                  <w:rFonts w:ascii="Times New Roman" w:hAnsi="Times New Roman" w:cs="Times New Roman"/>
                </w:rPr>
                <w:delText>0.718</w:delText>
              </w:r>
            </w:del>
            <w:ins w:id="154" w:author="Alex Borowicz" w:date="2019-07-07T22:31:00Z">
              <w:r w:rsidR="00E31459">
                <w:rPr>
                  <w:rFonts w:ascii="Times New Roman" w:hAnsi="Times New Roman" w:cs="Times New Roman"/>
                </w:rPr>
                <w:t>0.950</w:t>
              </w:r>
            </w:ins>
          </w:p>
        </w:tc>
      </w:tr>
    </w:tbl>
    <w:p w14:paraId="345025A3" w14:textId="465B17A0" w:rsidR="004C4C46" w:rsidRDefault="004C4C46" w:rsidP="00CF41A8">
      <w:pPr>
        <w:pStyle w:val="NormalWeb"/>
        <w:spacing w:before="0" w:beforeAutospacing="0" w:after="0" w:afterAutospacing="0" w:line="480" w:lineRule="auto"/>
      </w:pPr>
    </w:p>
    <w:p w14:paraId="20441369" w14:textId="7F1B97E4" w:rsidR="009B531F" w:rsidRPr="00003D33" w:rsidRDefault="009B531F" w:rsidP="009B531F">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3</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Effect of learning rate on </w:t>
      </w:r>
      <w:r w:rsidR="0032034E">
        <w:rPr>
          <w:rFonts w:ascii="Times New Roman" w:hAnsi="Times New Roman" w:cs="Times New Roman"/>
          <w:b/>
          <w:sz w:val="24"/>
          <w:szCs w:val="24"/>
        </w:rPr>
        <w:t>performance</w:t>
      </w:r>
      <w:r>
        <w:rPr>
          <w:rFonts w:ascii="Times New Roman" w:hAnsi="Times New Roman" w:cs="Times New Roman"/>
          <w:b/>
          <w:sz w:val="24"/>
          <w:szCs w:val="24"/>
        </w:rPr>
        <w:t>.</w:t>
      </w:r>
      <w:r>
        <w:rPr>
          <w:rFonts w:ascii="Times New Roman" w:hAnsi="Times New Roman" w:cs="Times New Roman"/>
          <w:sz w:val="24"/>
          <w:szCs w:val="24"/>
        </w:rPr>
        <w:t xml:space="preserve"> </w:t>
      </w:r>
      <w:ins w:id="155" w:author="Alex Borowicz" w:date="2019-07-22T12:51:00Z">
        <w:r w:rsidR="00264522">
          <w:rPr>
            <w:rFonts w:ascii="Times New Roman" w:hAnsi="Times New Roman" w:cs="Times New Roman"/>
            <w:sz w:val="24"/>
            <w:szCs w:val="24"/>
          </w:rPr>
          <w:t xml:space="preserve">(A) </w:t>
        </w:r>
      </w:ins>
      <w:r>
        <w:rPr>
          <w:rFonts w:ascii="Times New Roman" w:hAnsi="Times New Roman" w:cs="Times New Roman"/>
          <w:sz w:val="24"/>
          <w:szCs w:val="24"/>
        </w:rPr>
        <w:t>Each model was trained using several different learning rates</w:t>
      </w:r>
      <w:ins w:id="156" w:author="Alex Borowicz" w:date="2019-07-09T21:40:00Z">
        <w:r w:rsidR="005B32D9">
          <w:rPr>
            <w:rFonts w:ascii="Times New Roman" w:hAnsi="Times New Roman" w:cs="Times New Roman"/>
            <w:sz w:val="24"/>
            <w:szCs w:val="24"/>
          </w:rPr>
          <w:t xml:space="preserve">, which affected their performance on the training dataset </w:t>
        </w:r>
      </w:ins>
      <w:del w:id="157" w:author="Alex Borowicz" w:date="2019-07-09T21:40:00Z">
        <w:r w:rsidDel="005B32D9">
          <w:rPr>
            <w:rFonts w:ascii="Times New Roman" w:hAnsi="Times New Roman" w:cs="Times New Roman"/>
            <w:sz w:val="24"/>
            <w:szCs w:val="24"/>
          </w:rPr>
          <w:delText xml:space="preserve">, but learning rate influenced performance far more than model type </w:delText>
        </w:r>
      </w:del>
      <w:r>
        <w:rPr>
          <w:rFonts w:ascii="Times New Roman" w:hAnsi="Times New Roman" w:cs="Times New Roman"/>
          <w:sz w:val="24"/>
          <w:szCs w:val="24"/>
        </w:rPr>
        <w:t>(</w:t>
      </w:r>
      <w:ins w:id="158" w:author="Alex Borowicz" w:date="2019-07-22T12:51:00Z">
        <w:r w:rsidR="00264522">
          <w:rPr>
            <w:rFonts w:ascii="Times New Roman" w:hAnsi="Times New Roman" w:cs="Times New Roman"/>
            <w:sz w:val="24"/>
            <w:szCs w:val="24"/>
          </w:rPr>
          <w:t>S9 File</w:t>
        </w:r>
      </w:ins>
      <w:del w:id="159" w:author="Alex Borowicz" w:date="2019-07-22T12:51:00Z">
        <w:r w:rsidDel="00264522">
          <w:rPr>
            <w:rFonts w:ascii="Times New Roman" w:hAnsi="Times New Roman" w:cs="Times New Roman"/>
            <w:sz w:val="24"/>
            <w:szCs w:val="24"/>
          </w:rPr>
          <w:delText>A</w:delText>
        </w:r>
      </w:del>
      <w:r>
        <w:rPr>
          <w:rFonts w:ascii="Times New Roman" w:hAnsi="Times New Roman" w:cs="Times New Roman"/>
          <w:sz w:val="24"/>
          <w:szCs w:val="24"/>
        </w:rPr>
        <w:t xml:space="preserve">). </w:t>
      </w:r>
      <w:ins w:id="160" w:author="Alex Borowicz" w:date="2019-07-22T12:51:00Z">
        <w:r w:rsidR="00264522">
          <w:rPr>
            <w:rFonts w:ascii="Times New Roman" w:hAnsi="Times New Roman" w:cs="Times New Roman"/>
            <w:sz w:val="24"/>
            <w:szCs w:val="24"/>
          </w:rPr>
          <w:t>(B)</w:t>
        </w:r>
      </w:ins>
      <w:ins w:id="161" w:author="Alex Borowicz" w:date="2019-07-22T12:52:00Z">
        <w:r w:rsidR="00264522">
          <w:rPr>
            <w:rFonts w:ascii="Times New Roman" w:hAnsi="Times New Roman" w:cs="Times New Roman"/>
            <w:sz w:val="24"/>
            <w:szCs w:val="24"/>
          </w:rPr>
          <w:t xml:space="preserve"> </w:t>
        </w:r>
      </w:ins>
      <w:ins w:id="162" w:author="Alex Borowicz" w:date="2019-07-09T21:40:00Z">
        <w:r w:rsidR="005B32D9">
          <w:rPr>
            <w:rFonts w:ascii="Times New Roman" w:hAnsi="Times New Roman" w:cs="Times New Roman"/>
            <w:sz w:val="24"/>
            <w:szCs w:val="24"/>
          </w:rPr>
          <w:t>The best model</w:t>
        </w:r>
      </w:ins>
      <w:ins w:id="163" w:author="Alex Borowicz" w:date="2019-07-09T21:42:00Z">
        <w:r w:rsidR="005B32D9">
          <w:rPr>
            <w:rFonts w:ascii="Times New Roman" w:hAnsi="Times New Roman" w:cs="Times New Roman"/>
            <w:sz w:val="24"/>
            <w:szCs w:val="24"/>
          </w:rPr>
          <w:t xml:space="preserve"> weig</w:t>
        </w:r>
      </w:ins>
      <w:ins w:id="164" w:author="Alex Borowicz" w:date="2019-07-09T21:43:00Z">
        <w:r w:rsidR="005B32D9">
          <w:rPr>
            <w:rFonts w:ascii="Times New Roman" w:hAnsi="Times New Roman" w:cs="Times New Roman"/>
            <w:sz w:val="24"/>
            <w:szCs w:val="24"/>
          </w:rPr>
          <w:t>hts came from the 12</w:t>
        </w:r>
        <w:r w:rsidR="005B32D9" w:rsidRPr="005B32D9">
          <w:rPr>
            <w:rFonts w:ascii="Times New Roman" w:hAnsi="Times New Roman" w:cs="Times New Roman"/>
            <w:sz w:val="24"/>
            <w:szCs w:val="24"/>
            <w:vertAlign w:val="superscript"/>
            <w:rPrChange w:id="165" w:author="Alex Borowicz" w:date="2019-07-09T21:43:00Z">
              <w:rPr>
                <w:rFonts w:ascii="Times New Roman" w:hAnsi="Times New Roman" w:cs="Times New Roman"/>
                <w:sz w:val="24"/>
                <w:szCs w:val="24"/>
              </w:rPr>
            </w:rPrChange>
          </w:rPr>
          <w:t>th</w:t>
        </w:r>
        <w:r w:rsidR="005B32D9">
          <w:rPr>
            <w:rFonts w:ascii="Times New Roman" w:hAnsi="Times New Roman" w:cs="Times New Roman"/>
            <w:sz w:val="24"/>
            <w:szCs w:val="24"/>
          </w:rPr>
          <w:t xml:space="preserve"> epoch of</w:t>
        </w:r>
      </w:ins>
      <w:ins w:id="166" w:author="Alex Borowicz" w:date="2019-07-09T21:40:00Z">
        <w:r w:rsidR="005B32D9">
          <w:rPr>
            <w:rFonts w:ascii="Times New Roman" w:hAnsi="Times New Roman" w:cs="Times New Roman"/>
            <w:sz w:val="24"/>
            <w:szCs w:val="24"/>
          </w:rPr>
          <w:t xml:space="preserve"> a ResNet-152 model </w:t>
        </w:r>
      </w:ins>
      <w:ins w:id="167" w:author="Alex Borowicz" w:date="2019-07-09T21:41:00Z">
        <w:r w:rsidR="005B32D9">
          <w:rPr>
            <w:rFonts w:ascii="Times New Roman" w:hAnsi="Times New Roman" w:cs="Times New Roman"/>
            <w:sz w:val="24"/>
            <w:szCs w:val="24"/>
          </w:rPr>
          <w:t xml:space="preserve">with a learning rate of </w:t>
        </w:r>
        <w:r w:rsidR="005B32D9">
          <w:rPr>
            <w:rFonts w:ascii="Times New Roman" w:hAnsi="Times New Roman" w:cs="Times New Roman"/>
            <w:sz w:val="24"/>
            <w:szCs w:val="24"/>
          </w:rPr>
          <w:lastRenderedPageBreak/>
          <w:t>0.0006</w:t>
        </w:r>
      </w:ins>
      <w:ins w:id="168" w:author="Alex Borowicz" w:date="2019-07-09T21:43:00Z">
        <w:r w:rsidR="005B32D9">
          <w:rPr>
            <w:rFonts w:ascii="Times New Roman" w:hAnsi="Times New Roman" w:cs="Times New Roman"/>
            <w:sz w:val="24"/>
            <w:szCs w:val="24"/>
          </w:rPr>
          <w:t xml:space="preserve"> (</w:t>
        </w:r>
      </w:ins>
      <w:ins w:id="169" w:author="Alex Borowicz" w:date="2019-07-22T12:52:00Z">
        <w:r w:rsidR="00264522">
          <w:rPr>
            <w:rFonts w:ascii="Times New Roman" w:hAnsi="Times New Roman" w:cs="Times New Roman"/>
            <w:sz w:val="24"/>
            <w:szCs w:val="24"/>
          </w:rPr>
          <w:t>S10 File</w:t>
        </w:r>
      </w:ins>
      <w:ins w:id="170" w:author="Alex Borowicz" w:date="2019-07-09T21:43:00Z">
        <w:r w:rsidR="005B32D9">
          <w:rPr>
            <w:rFonts w:ascii="Times New Roman" w:hAnsi="Times New Roman" w:cs="Times New Roman"/>
            <w:sz w:val="24"/>
            <w:szCs w:val="24"/>
          </w:rPr>
          <w:t xml:space="preserve">). </w:t>
        </w:r>
      </w:ins>
      <w:ins w:id="171" w:author="Alex Borowicz" w:date="2019-07-09T21:44:00Z">
        <w:r w:rsidR="005B32D9">
          <w:rPr>
            <w:rFonts w:ascii="Times New Roman" w:hAnsi="Times New Roman" w:cs="Times New Roman"/>
            <w:sz w:val="24"/>
            <w:szCs w:val="24"/>
          </w:rPr>
          <w:t>In both training and testing phases, s</w:t>
        </w:r>
      </w:ins>
      <w:ins w:id="172" w:author="Alex Borowicz" w:date="2019-07-09T21:43:00Z">
        <w:r w:rsidR="005B32D9">
          <w:rPr>
            <w:rFonts w:ascii="Times New Roman" w:hAnsi="Times New Roman" w:cs="Times New Roman"/>
            <w:sz w:val="24"/>
            <w:szCs w:val="24"/>
          </w:rPr>
          <w:t xml:space="preserve">olid lines show overall performance, while dashed and dotted lines </w:t>
        </w:r>
      </w:ins>
      <w:ins w:id="173" w:author="Alex Borowicz" w:date="2019-07-09T21:44:00Z">
        <w:r w:rsidR="005B32D9">
          <w:rPr>
            <w:rFonts w:ascii="Times New Roman" w:hAnsi="Times New Roman" w:cs="Times New Roman"/>
            <w:sz w:val="24"/>
            <w:szCs w:val="24"/>
          </w:rPr>
          <w:t>show the accuracy of the individual classes.</w:t>
        </w:r>
      </w:ins>
      <w:ins w:id="174" w:author="Alex Borowicz" w:date="2019-07-09T21:57:00Z">
        <w:r w:rsidR="000C4341">
          <w:rPr>
            <w:rFonts w:ascii="Times New Roman" w:hAnsi="Times New Roman" w:cs="Times New Roman"/>
            <w:sz w:val="24"/>
            <w:szCs w:val="24"/>
          </w:rPr>
          <w:t xml:space="preserve"> With a step-size of 7, the learning rate begins to decay at the 7</w:t>
        </w:r>
        <w:r w:rsidR="000C4341" w:rsidRPr="000C4341">
          <w:rPr>
            <w:rFonts w:ascii="Times New Roman" w:hAnsi="Times New Roman" w:cs="Times New Roman"/>
            <w:sz w:val="24"/>
            <w:szCs w:val="24"/>
            <w:vertAlign w:val="superscript"/>
            <w:rPrChange w:id="175" w:author="Alex Borowicz" w:date="2019-07-09T21:57:00Z">
              <w:rPr>
                <w:rFonts w:ascii="Times New Roman" w:hAnsi="Times New Roman" w:cs="Times New Roman"/>
                <w:sz w:val="24"/>
                <w:szCs w:val="24"/>
              </w:rPr>
            </w:rPrChange>
          </w:rPr>
          <w:t>th</w:t>
        </w:r>
        <w:r w:rsidR="000C4341">
          <w:rPr>
            <w:rFonts w:ascii="Times New Roman" w:hAnsi="Times New Roman" w:cs="Times New Roman"/>
            <w:sz w:val="24"/>
            <w:szCs w:val="24"/>
          </w:rPr>
          <w:t xml:space="preserve"> epoch, and the accuracy begins to level out.</w:t>
        </w:r>
      </w:ins>
      <w:del w:id="176" w:author="Alex Borowicz" w:date="2019-07-09T21:43:00Z">
        <w:r w:rsidDel="005B32D9">
          <w:rPr>
            <w:rFonts w:ascii="Times New Roman" w:hAnsi="Times New Roman" w:cs="Times New Roman"/>
            <w:sz w:val="24"/>
            <w:szCs w:val="24"/>
          </w:rPr>
          <w:delText>At high learning rates, model type had a greater effect on the test set, but at the best learning rates, there was little difference (B).</w:delText>
        </w:r>
      </w:del>
    </w:p>
    <w:p w14:paraId="2FA63C27" w14:textId="77777777" w:rsidR="009B531F" w:rsidRPr="00C07895" w:rsidRDefault="009B531F" w:rsidP="00CF41A8">
      <w:pPr>
        <w:pStyle w:val="NormalWeb"/>
        <w:spacing w:before="0" w:beforeAutospacing="0" w:after="0" w:afterAutospacing="0" w:line="480" w:lineRule="auto"/>
      </w:pPr>
    </w:p>
    <w:p w14:paraId="28B141B6" w14:textId="6EC60856" w:rsidR="00273E18" w:rsidRPr="004B4963" w:rsidRDefault="00641392" w:rsidP="00C07895">
      <w:pPr>
        <w:pStyle w:val="NormalWeb"/>
        <w:spacing w:before="0" w:beforeAutospacing="0" w:after="0" w:afterAutospacing="0" w:line="480" w:lineRule="auto"/>
        <w:ind w:firstLine="720"/>
      </w:pPr>
      <w:r>
        <w:t xml:space="preserve">The standard measurement of performance in this case is precision </w:t>
      </w:r>
      <w:r w:rsidR="007C6AB0">
        <w:t>(</w:t>
      </w:r>
      <w:r>
        <w:t xml:space="preserve">the percent of positives </w:t>
      </w:r>
      <w:r w:rsidR="007C6AB0">
        <w:t>[</w:t>
      </w:r>
      <w:r w:rsidR="00ED55CC">
        <w:t xml:space="preserve">model-classified as </w:t>
      </w:r>
      <w:del w:id="177" w:author="Alex Borowicz" w:date="2019-06-30T18:49:00Z">
        <w:r w:rsidDel="0068246B">
          <w:delText>whale</w:delText>
        </w:r>
        <w:r w:rsidR="00ED55CC" w:rsidDel="0068246B">
          <w:delText>s</w:delText>
        </w:r>
      </w:del>
      <w:ins w:id="178" w:author="Alex Borowicz" w:date="2019-06-30T18:49:00Z">
        <w:r w:rsidR="0068246B">
          <w:t>water</w:t>
        </w:r>
      </w:ins>
      <w:r w:rsidR="007C6AB0">
        <w:t>]</w:t>
      </w:r>
      <w:r>
        <w:t xml:space="preserve"> that are true positives</w:t>
      </w:r>
      <w:r w:rsidR="00ED55CC">
        <w:t xml:space="preserve"> </w:t>
      </w:r>
      <w:r w:rsidR="007C6AB0">
        <w:t>[</w:t>
      </w:r>
      <w:r w:rsidR="00ED55CC">
        <w:t xml:space="preserve">manually-labeled as </w:t>
      </w:r>
      <w:del w:id="179" w:author="Alex Borowicz" w:date="2019-06-30T18:50:00Z">
        <w:r w:rsidR="00ED55CC" w:rsidDel="00DF3BA3">
          <w:delText>whales</w:delText>
        </w:r>
      </w:del>
      <w:ins w:id="180" w:author="Alex Borowicz" w:date="2019-06-30T18:50:00Z">
        <w:r w:rsidR="00DF3BA3">
          <w:t>water</w:t>
        </w:r>
      </w:ins>
      <w:r w:rsidR="007C6AB0">
        <w:t>])</w:t>
      </w:r>
      <w:r>
        <w:t>, and recall</w:t>
      </w:r>
      <w:r w:rsidR="007C6AB0">
        <w:t xml:space="preserve"> (</w:t>
      </w:r>
      <w:r>
        <w:t xml:space="preserve">the percent of </w:t>
      </w:r>
      <w:r w:rsidR="007C6AB0">
        <w:t>manually-</w:t>
      </w:r>
      <w:r w:rsidR="00276C81">
        <w:t xml:space="preserve">labeled </w:t>
      </w:r>
      <w:del w:id="181" w:author="Alex Borowicz" w:date="2019-06-30T18:51:00Z">
        <w:r w:rsidDel="00DF3BA3">
          <w:delText xml:space="preserve">whales </w:delText>
        </w:r>
      </w:del>
      <w:ins w:id="182" w:author="Alex Borowicz" w:date="2019-06-30T18:51:00Z">
        <w:r w:rsidR="00DF3BA3">
          <w:t>water</w:t>
        </w:r>
      </w:ins>
      <w:ins w:id="183" w:author="Alex Borowicz" w:date="2019-06-30T18:55:00Z">
        <w:r w:rsidR="00DF3BA3">
          <w:t xml:space="preserve"> images</w:t>
        </w:r>
      </w:ins>
      <w:ins w:id="184" w:author="Alex Borowicz" w:date="2019-06-30T18:51:00Z">
        <w:r w:rsidR="00DF3BA3">
          <w:t xml:space="preserve"> </w:t>
        </w:r>
      </w:ins>
      <w:r>
        <w:t>that were found by the model</w:t>
      </w:r>
      <w:r w:rsidR="007C6AB0">
        <w:t>)</w:t>
      </w:r>
      <w:r>
        <w:t xml:space="preserve">. </w:t>
      </w:r>
      <w:r w:rsidR="00132310" w:rsidRPr="00C07895">
        <w:t>Precision was closely consistent among folds, ranging from 0.</w:t>
      </w:r>
      <w:r w:rsidR="006F6688" w:rsidRPr="00C07895">
        <w:t xml:space="preserve">99 </w:t>
      </w:r>
      <w:r w:rsidR="00132310" w:rsidRPr="00C07895">
        <w:t xml:space="preserve">to </w:t>
      </w:r>
      <w:r w:rsidR="006F6688" w:rsidRPr="00C07895">
        <w:t>1</w:t>
      </w:r>
      <w:r w:rsidR="007C6AB0">
        <w:t>.00</w:t>
      </w:r>
      <w:r w:rsidR="006F6688" w:rsidRPr="00C07895">
        <w:t xml:space="preserve"> </w:t>
      </w:r>
      <w:r w:rsidR="00775CEC" w:rsidRPr="00C07895">
        <w:t>(</w:t>
      </w:r>
      <w:r w:rsidR="007C6AB0">
        <w:t>that is,</w:t>
      </w:r>
      <w:r w:rsidR="006F6688" w:rsidRPr="00C07895">
        <w:t xml:space="preserve"> </w:t>
      </w:r>
      <w:ins w:id="185" w:author="Alex Borowicz" w:date="2019-06-30T18:51:00Z">
        <w:r w:rsidR="00DF3BA3">
          <w:t xml:space="preserve">nearly everything classified as water was </w:t>
        </w:r>
        <w:proofErr w:type="gramStart"/>
        <w:r w:rsidR="00DF3BA3">
          <w:t>actually water</w:t>
        </w:r>
      </w:ins>
      <w:proofErr w:type="gramEnd"/>
      <w:ins w:id="186" w:author="Alex Borowicz" w:date="2019-06-30T18:52:00Z">
        <w:r w:rsidR="00DF3BA3">
          <w:t xml:space="preserve"> such that </w:t>
        </w:r>
      </w:ins>
      <w:ins w:id="187" w:author="Alex Borowicz" w:date="2019-06-30T18:55:00Z">
        <w:r w:rsidR="00DF3BA3">
          <w:t>few or no</w:t>
        </w:r>
      </w:ins>
      <w:ins w:id="188" w:author="Alex Borowicz" w:date="2019-06-30T18:52:00Z">
        <w:r w:rsidR="00DF3BA3">
          <w:t xml:space="preserve"> whales were misclassified</w:t>
        </w:r>
      </w:ins>
      <w:del w:id="189" w:author="Alex Borowicz" w:date="2019-06-30T18:52:00Z">
        <w:r w:rsidR="006F6688" w:rsidRPr="00C07895" w:rsidDel="00DF3BA3">
          <w:delText xml:space="preserve">nearly all whales </w:delText>
        </w:r>
        <w:r w:rsidR="007C6AB0" w:rsidDel="00DF3BA3">
          <w:delText>were</w:delText>
        </w:r>
        <w:r w:rsidR="006F6688" w:rsidRPr="00C07895" w:rsidDel="00DF3BA3">
          <w:delText xml:space="preserve"> found</w:delText>
        </w:r>
      </w:del>
      <w:r w:rsidR="00775CEC" w:rsidRPr="00C07895">
        <w:t>)</w:t>
      </w:r>
      <w:r w:rsidR="00132310" w:rsidRPr="00C07895">
        <w:t xml:space="preserve">, with higher variation in recall </w:t>
      </w:r>
      <w:r w:rsidR="007C6AB0">
        <w:t>(</w:t>
      </w:r>
      <w:r w:rsidR="00132310" w:rsidRPr="00C07895">
        <w:t>0.</w:t>
      </w:r>
      <w:r w:rsidR="00775CEC" w:rsidRPr="00C07895">
        <w:t>3</w:t>
      </w:r>
      <w:r w:rsidR="007C6AB0">
        <w:t>3</w:t>
      </w:r>
      <w:r w:rsidR="006F6688" w:rsidRPr="00C07895">
        <w:t xml:space="preserve"> </w:t>
      </w:r>
      <w:r w:rsidR="00132310" w:rsidRPr="00C07895">
        <w:t xml:space="preserve">to </w:t>
      </w:r>
      <w:r w:rsidR="00C1623E" w:rsidRPr="00C07895">
        <w:t>1</w:t>
      </w:r>
      <w:r w:rsidR="007C6AB0">
        <w:t>.00). This</w:t>
      </w:r>
      <w:r w:rsidR="00132310" w:rsidRPr="00C07895">
        <w:t xml:space="preserve"> </w:t>
      </w:r>
      <w:r w:rsidR="00DA7F16" w:rsidRPr="00C07895">
        <w:t>sugges</w:t>
      </w:r>
      <w:r w:rsidR="007C6AB0">
        <w:t xml:space="preserve">ts </w:t>
      </w:r>
      <w:r w:rsidR="00132310" w:rsidRPr="00C07895">
        <w:t xml:space="preserve">that there was </w:t>
      </w:r>
      <w:r w:rsidR="00775CEC" w:rsidRPr="00C07895">
        <w:t>some</w:t>
      </w:r>
      <w:r w:rsidR="00DA7F16" w:rsidRPr="00C07895">
        <w:t xml:space="preserve"> variation among the</w:t>
      </w:r>
      <w:r w:rsidR="00AC606D" w:rsidRPr="00C07895">
        <w:t xml:space="preserve"> training images in the</w:t>
      </w:r>
      <w:r w:rsidR="00DA7F16" w:rsidRPr="00C07895">
        <w:t xml:space="preserve"> folds that was affecting model performance</w:t>
      </w:r>
      <w:r w:rsidR="006F6688" w:rsidRPr="00C07895">
        <w:t xml:space="preserve">, though most of this variation falls in </w:t>
      </w:r>
      <w:r w:rsidR="00775CEC" w:rsidRPr="00C07895">
        <w:t>only folds 1 and 10</w:t>
      </w:r>
      <w:r w:rsidR="00E30FFB">
        <w:t xml:space="preserve"> (Table </w:t>
      </w:r>
      <w:r w:rsidR="004B4963">
        <w:t>2</w:t>
      </w:r>
      <w:r w:rsidR="008A72D0">
        <w:t>; S1 Figure</w:t>
      </w:r>
      <w:r w:rsidR="00E30FFB">
        <w:t>)</w:t>
      </w:r>
      <w:r w:rsidR="00311C37">
        <w:t>.</w:t>
      </w:r>
      <w:r w:rsidR="00DA7F16">
        <w:t xml:space="preserve"> </w:t>
      </w:r>
      <w:proofErr w:type="gramStart"/>
      <w:ins w:id="190" w:author="Alex Borowicz" w:date="2019-07-01T14:52:00Z">
        <w:r w:rsidR="001C0BDA">
          <w:t xml:space="preserve">In particular, </w:t>
        </w:r>
      </w:ins>
      <w:ins w:id="191" w:author="Alex Borowicz" w:date="2019-07-02T11:38:00Z">
        <w:r w:rsidR="006A76C1">
          <w:t>f</w:t>
        </w:r>
      </w:ins>
      <w:ins w:id="192" w:author="Alex Borowicz" w:date="2019-07-01T14:52:00Z">
        <w:r w:rsidR="001C0BDA">
          <w:t>old</w:t>
        </w:r>
        <w:proofErr w:type="gramEnd"/>
        <w:r w:rsidR="001C0BDA">
          <w:t xml:space="preserve"> 10 had very poor performance, like</w:t>
        </w:r>
      </w:ins>
      <w:ins w:id="193" w:author="Alex Borowicz" w:date="2019-07-01T14:53:00Z">
        <w:r w:rsidR="001C0BDA">
          <w:t xml:space="preserve">ly due to the fact that the test images in this fold had much rougher sea conditions than in the other scenes. Given that this fold was trained only on calmer conditions, it is not surprising that the </w:t>
        </w:r>
      </w:ins>
      <w:ins w:id="194" w:author="Alex Borowicz" w:date="2019-07-01T14:54:00Z">
        <w:r w:rsidR="001C0BDA">
          <w:t xml:space="preserve">edges and contrast of these rougher images could be mis-classified as whales </w:t>
        </w:r>
      </w:ins>
      <w:ins w:id="195" w:author="Alex Borowicz" w:date="2019-07-05T16:56:00Z">
        <w:r w:rsidR="003B3F47" w:rsidRPr="003B3F47">
          <w:rPr>
            <w:rPrChange w:id="196" w:author="Alex Borowicz" w:date="2019-07-05T16:56:00Z">
              <w:rPr>
                <w:highlight w:val="yellow"/>
              </w:rPr>
            </w:rPrChange>
          </w:rPr>
          <w:t>(</w:t>
        </w:r>
      </w:ins>
      <w:ins w:id="197" w:author="Alex Borowicz" w:date="2019-07-05T16:55:00Z">
        <w:r w:rsidR="003B3F47" w:rsidRPr="003B3F47">
          <w:rPr>
            <w:rPrChange w:id="198" w:author="Alex Borowicz" w:date="2019-07-05T16:56:00Z">
              <w:rPr>
                <w:highlight w:val="yellow"/>
              </w:rPr>
            </w:rPrChange>
          </w:rPr>
          <w:t>S2 Fig</w:t>
        </w:r>
      </w:ins>
      <w:ins w:id="199" w:author="Alex Borowicz" w:date="2019-07-05T16:56:00Z">
        <w:r w:rsidR="003B3F47" w:rsidRPr="003B3F47">
          <w:rPr>
            <w:rPrChange w:id="200" w:author="Alex Borowicz" w:date="2019-07-05T16:56:00Z">
              <w:rPr>
                <w:highlight w:val="yellow"/>
              </w:rPr>
            </w:rPrChange>
          </w:rPr>
          <w:t>).</w:t>
        </w:r>
      </w:ins>
    </w:p>
    <w:p w14:paraId="08922CF0" w14:textId="1318B2F6"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r w:rsidR="00EE320F">
        <w:rPr>
          <w:rFonts w:ascii="Times New Roman" w:hAnsi="Times New Roman" w:cs="Times New Roman"/>
          <w:b/>
          <w:sz w:val="24"/>
          <w:szCs w:val="24"/>
        </w:rPr>
        <w:t>10</w:t>
      </w:r>
      <w:r w:rsidRPr="002E23C1">
        <w:rPr>
          <w:rFonts w:ascii="Times New Roman" w:hAnsi="Times New Roman" w:cs="Times New Roman"/>
          <w:b/>
          <w:sz w:val="24"/>
          <w:szCs w:val="24"/>
        </w:rPr>
        <w:t>-fold validation.</w:t>
      </w:r>
      <w:r w:rsidR="00295C18">
        <w:rPr>
          <w:rFonts w:ascii="Times New Roman" w:hAnsi="Times New Roman" w:cs="Times New Roman"/>
          <w:b/>
          <w:sz w:val="24"/>
          <w:szCs w:val="24"/>
        </w:rPr>
        <w:t xml:space="preserve"> </w:t>
      </w:r>
    </w:p>
    <w:tbl>
      <w:tblPr>
        <w:tblStyle w:val="TableGrid"/>
        <w:tblpPr w:leftFromText="180" w:rightFromText="180" w:vertAnchor="text" w:horzAnchor="margin" w:tblpY="-21"/>
        <w:tblOverlap w:val="never"/>
        <w:tblW w:w="0" w:type="auto"/>
        <w:tblLayout w:type="fixed"/>
        <w:tblLook w:val="04A0" w:firstRow="1" w:lastRow="0" w:firstColumn="1" w:lastColumn="0" w:noHBand="0" w:noVBand="1"/>
      </w:tblPr>
      <w:tblGrid>
        <w:gridCol w:w="985"/>
        <w:gridCol w:w="1261"/>
        <w:gridCol w:w="990"/>
        <w:gridCol w:w="989"/>
        <w:gridCol w:w="1152"/>
        <w:gridCol w:w="1098"/>
        <w:gridCol w:w="1170"/>
      </w:tblGrid>
      <w:tr w:rsidR="0009709E" w:rsidRPr="00C10525" w14:paraId="5331B127" w14:textId="77777777" w:rsidTr="0009709E">
        <w:tc>
          <w:tcPr>
            <w:tcW w:w="985" w:type="dxa"/>
          </w:tcPr>
          <w:p w14:paraId="0D980B95"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Aerial test fold</w:t>
            </w:r>
          </w:p>
        </w:tc>
        <w:tc>
          <w:tcPr>
            <w:tcW w:w="1261" w:type="dxa"/>
          </w:tcPr>
          <w:p w14:paraId="1D01103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training</w:t>
            </w:r>
          </w:p>
        </w:tc>
        <w:tc>
          <w:tcPr>
            <w:tcW w:w="990" w:type="dxa"/>
          </w:tcPr>
          <w:p w14:paraId="4CD7296D"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training</w:t>
            </w:r>
          </w:p>
        </w:tc>
        <w:tc>
          <w:tcPr>
            <w:tcW w:w="989" w:type="dxa"/>
          </w:tcPr>
          <w:p w14:paraId="755D1D9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test</w:t>
            </w:r>
          </w:p>
        </w:tc>
        <w:tc>
          <w:tcPr>
            <w:tcW w:w="1152" w:type="dxa"/>
          </w:tcPr>
          <w:p w14:paraId="10448E96"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test</w:t>
            </w:r>
          </w:p>
        </w:tc>
        <w:tc>
          <w:tcPr>
            <w:tcW w:w="1098" w:type="dxa"/>
          </w:tcPr>
          <w:p w14:paraId="311EBF79"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Precision</w:t>
            </w:r>
          </w:p>
        </w:tc>
        <w:tc>
          <w:tcPr>
            <w:tcW w:w="1170" w:type="dxa"/>
          </w:tcPr>
          <w:p w14:paraId="03A45A87"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Recall</w:t>
            </w:r>
          </w:p>
        </w:tc>
      </w:tr>
      <w:tr w:rsidR="0009709E" w:rsidRPr="00C10525" w14:paraId="2980170F" w14:textId="77777777" w:rsidTr="0009709E">
        <w:tc>
          <w:tcPr>
            <w:tcW w:w="985" w:type="dxa"/>
          </w:tcPr>
          <w:p w14:paraId="3466034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1</w:t>
            </w:r>
          </w:p>
        </w:tc>
        <w:tc>
          <w:tcPr>
            <w:tcW w:w="1261" w:type="dxa"/>
          </w:tcPr>
          <w:p w14:paraId="48989A0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159D3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207</w:t>
            </w:r>
          </w:p>
        </w:tc>
        <w:tc>
          <w:tcPr>
            <w:tcW w:w="989" w:type="dxa"/>
          </w:tcPr>
          <w:p w14:paraId="0E08A23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7C43415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3B2F67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0.996</w:t>
            </w:r>
          </w:p>
        </w:tc>
        <w:tc>
          <w:tcPr>
            <w:tcW w:w="1170" w:type="dxa"/>
          </w:tcPr>
          <w:p w14:paraId="24A3585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0.616</w:t>
            </w:r>
          </w:p>
        </w:tc>
      </w:tr>
      <w:tr w:rsidR="0009709E" w:rsidRPr="00C10525" w14:paraId="71631260" w14:textId="77777777" w:rsidTr="0009709E">
        <w:tc>
          <w:tcPr>
            <w:tcW w:w="985" w:type="dxa"/>
          </w:tcPr>
          <w:p w14:paraId="3201690D"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2</w:t>
            </w:r>
          </w:p>
        </w:tc>
        <w:tc>
          <w:tcPr>
            <w:tcW w:w="1261" w:type="dxa"/>
          </w:tcPr>
          <w:p w14:paraId="7B27DFF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3C7716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55552B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4552B3A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0C22B7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04093C8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0.988</w:t>
            </w:r>
          </w:p>
        </w:tc>
      </w:tr>
      <w:tr w:rsidR="0009709E" w:rsidRPr="00C10525" w14:paraId="37AC9B3B" w14:textId="77777777" w:rsidTr="0009709E">
        <w:tc>
          <w:tcPr>
            <w:tcW w:w="985" w:type="dxa"/>
          </w:tcPr>
          <w:p w14:paraId="00C4F433"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3</w:t>
            </w:r>
          </w:p>
        </w:tc>
        <w:tc>
          <w:tcPr>
            <w:tcW w:w="1261" w:type="dxa"/>
          </w:tcPr>
          <w:p w14:paraId="1ED8FDC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58D80F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0981F8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6FEB0A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3CB219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0.993</w:t>
            </w:r>
          </w:p>
        </w:tc>
        <w:tc>
          <w:tcPr>
            <w:tcW w:w="1170" w:type="dxa"/>
          </w:tcPr>
          <w:p w14:paraId="52D45AC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0.994</w:t>
            </w:r>
          </w:p>
        </w:tc>
      </w:tr>
      <w:tr w:rsidR="0009709E" w:rsidRPr="00C10525" w14:paraId="0E0618C0" w14:textId="77777777" w:rsidTr="0009709E">
        <w:trPr>
          <w:trHeight w:val="70"/>
        </w:trPr>
        <w:tc>
          <w:tcPr>
            <w:tcW w:w="985" w:type="dxa"/>
          </w:tcPr>
          <w:p w14:paraId="73CBECB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4</w:t>
            </w:r>
          </w:p>
        </w:tc>
        <w:tc>
          <w:tcPr>
            <w:tcW w:w="1261" w:type="dxa"/>
          </w:tcPr>
          <w:p w14:paraId="714510D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1A47C7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E4707F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60A684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8502CD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36D46A7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r>
      <w:tr w:rsidR="0009709E" w:rsidRPr="00C10525" w14:paraId="1FFF57A2" w14:textId="77777777" w:rsidTr="0009709E">
        <w:trPr>
          <w:trHeight w:val="70"/>
        </w:trPr>
        <w:tc>
          <w:tcPr>
            <w:tcW w:w="985" w:type="dxa"/>
          </w:tcPr>
          <w:p w14:paraId="1AF04157" w14:textId="77777777" w:rsidR="0009709E" w:rsidRPr="002E23C1" w:rsidRDefault="0009709E" w:rsidP="0009709E">
            <w:pPr>
              <w:rPr>
                <w:rFonts w:ascii="Times New Roman" w:hAnsi="Times New Roman" w:cs="Times New Roman"/>
                <w:b/>
              </w:rPr>
            </w:pPr>
            <w:r>
              <w:rPr>
                <w:rFonts w:ascii="Times New Roman" w:hAnsi="Times New Roman" w:cs="Times New Roman"/>
                <w:b/>
              </w:rPr>
              <w:t>5</w:t>
            </w:r>
          </w:p>
        </w:tc>
        <w:tc>
          <w:tcPr>
            <w:tcW w:w="1261" w:type="dxa"/>
          </w:tcPr>
          <w:p w14:paraId="0E0753F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A2BF3E8"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338DD55"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78FB56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2F2E5096" w14:textId="77777777" w:rsidR="0009709E"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1ED6581F" w14:textId="77777777" w:rsidR="0009709E" w:rsidRDefault="0009709E" w:rsidP="00C07895">
            <w:pPr>
              <w:jc w:val="center"/>
              <w:rPr>
                <w:rFonts w:ascii="Times New Roman" w:hAnsi="Times New Roman" w:cs="Times New Roman"/>
              </w:rPr>
            </w:pPr>
            <w:r>
              <w:rPr>
                <w:rFonts w:ascii="Times New Roman" w:hAnsi="Times New Roman" w:cs="Times New Roman"/>
              </w:rPr>
              <w:t>0.989</w:t>
            </w:r>
          </w:p>
        </w:tc>
      </w:tr>
      <w:tr w:rsidR="0009709E" w:rsidRPr="00C10525" w14:paraId="53EE98E5" w14:textId="77777777" w:rsidTr="0009709E">
        <w:trPr>
          <w:trHeight w:val="70"/>
        </w:trPr>
        <w:tc>
          <w:tcPr>
            <w:tcW w:w="985" w:type="dxa"/>
          </w:tcPr>
          <w:p w14:paraId="21D1A870" w14:textId="77777777" w:rsidR="0009709E" w:rsidRPr="002E23C1" w:rsidRDefault="0009709E" w:rsidP="0009709E">
            <w:pPr>
              <w:rPr>
                <w:rFonts w:ascii="Times New Roman" w:hAnsi="Times New Roman" w:cs="Times New Roman"/>
                <w:b/>
              </w:rPr>
            </w:pPr>
            <w:r>
              <w:rPr>
                <w:rFonts w:ascii="Times New Roman" w:hAnsi="Times New Roman" w:cs="Times New Roman"/>
                <w:b/>
              </w:rPr>
              <w:t>6</w:t>
            </w:r>
          </w:p>
        </w:tc>
        <w:tc>
          <w:tcPr>
            <w:tcW w:w="1261" w:type="dxa"/>
          </w:tcPr>
          <w:p w14:paraId="033788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47149F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092EA9F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5E3AA25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A73A53B"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1196740C" w14:textId="77777777" w:rsidR="0009709E" w:rsidRDefault="0009709E" w:rsidP="00C07895">
            <w:pPr>
              <w:jc w:val="center"/>
              <w:rPr>
                <w:rFonts w:ascii="Times New Roman" w:hAnsi="Times New Roman" w:cs="Times New Roman"/>
              </w:rPr>
            </w:pPr>
            <w:r>
              <w:rPr>
                <w:rFonts w:ascii="Times New Roman" w:hAnsi="Times New Roman" w:cs="Times New Roman"/>
              </w:rPr>
              <w:t>0.996</w:t>
            </w:r>
          </w:p>
        </w:tc>
      </w:tr>
      <w:tr w:rsidR="0009709E" w:rsidRPr="00C10525" w14:paraId="1908FE45" w14:textId="77777777" w:rsidTr="0009709E">
        <w:trPr>
          <w:trHeight w:val="70"/>
        </w:trPr>
        <w:tc>
          <w:tcPr>
            <w:tcW w:w="985" w:type="dxa"/>
          </w:tcPr>
          <w:p w14:paraId="036C6D4D" w14:textId="77777777" w:rsidR="0009709E" w:rsidRPr="002E23C1" w:rsidRDefault="0009709E" w:rsidP="0009709E">
            <w:pPr>
              <w:rPr>
                <w:rFonts w:ascii="Times New Roman" w:hAnsi="Times New Roman" w:cs="Times New Roman"/>
                <w:b/>
              </w:rPr>
            </w:pPr>
            <w:r>
              <w:rPr>
                <w:rFonts w:ascii="Times New Roman" w:hAnsi="Times New Roman" w:cs="Times New Roman"/>
                <w:b/>
              </w:rPr>
              <w:t>7</w:t>
            </w:r>
          </w:p>
        </w:tc>
        <w:tc>
          <w:tcPr>
            <w:tcW w:w="1261" w:type="dxa"/>
          </w:tcPr>
          <w:p w14:paraId="71A9C9D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19B1E12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81856A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38C261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4242561"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49BAA998"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r>
      <w:tr w:rsidR="0009709E" w:rsidRPr="00C10525" w14:paraId="504DE0E2" w14:textId="77777777" w:rsidTr="0009709E">
        <w:trPr>
          <w:trHeight w:val="70"/>
        </w:trPr>
        <w:tc>
          <w:tcPr>
            <w:tcW w:w="985" w:type="dxa"/>
          </w:tcPr>
          <w:p w14:paraId="090F4C93" w14:textId="77777777" w:rsidR="0009709E" w:rsidRPr="002E23C1" w:rsidRDefault="0009709E" w:rsidP="0009709E">
            <w:pPr>
              <w:rPr>
                <w:rFonts w:ascii="Times New Roman" w:hAnsi="Times New Roman" w:cs="Times New Roman"/>
                <w:b/>
              </w:rPr>
            </w:pPr>
            <w:r>
              <w:rPr>
                <w:rFonts w:ascii="Times New Roman" w:hAnsi="Times New Roman" w:cs="Times New Roman"/>
                <w:b/>
              </w:rPr>
              <w:t>8</w:t>
            </w:r>
          </w:p>
        </w:tc>
        <w:tc>
          <w:tcPr>
            <w:tcW w:w="1261" w:type="dxa"/>
          </w:tcPr>
          <w:p w14:paraId="2AF95D0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3B727CC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322ACB9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ED0669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BFDBFA6"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20AE0DA3"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5F101134" w14:textId="77777777" w:rsidTr="0009709E">
        <w:trPr>
          <w:trHeight w:val="70"/>
        </w:trPr>
        <w:tc>
          <w:tcPr>
            <w:tcW w:w="985" w:type="dxa"/>
          </w:tcPr>
          <w:p w14:paraId="56B9208E" w14:textId="77777777" w:rsidR="0009709E" w:rsidRPr="002E23C1" w:rsidRDefault="0009709E" w:rsidP="0009709E">
            <w:pPr>
              <w:rPr>
                <w:rFonts w:ascii="Times New Roman" w:hAnsi="Times New Roman" w:cs="Times New Roman"/>
                <w:b/>
              </w:rPr>
            </w:pPr>
            <w:r>
              <w:rPr>
                <w:rFonts w:ascii="Times New Roman" w:hAnsi="Times New Roman" w:cs="Times New Roman"/>
                <w:b/>
              </w:rPr>
              <w:t>9</w:t>
            </w:r>
          </w:p>
        </w:tc>
        <w:tc>
          <w:tcPr>
            <w:tcW w:w="1261" w:type="dxa"/>
          </w:tcPr>
          <w:p w14:paraId="1722DB5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F45D786"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56A02A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6EF390E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10A295D" w14:textId="77777777" w:rsidR="0009709E" w:rsidRDefault="0009709E" w:rsidP="00C07895">
            <w:pPr>
              <w:jc w:val="center"/>
              <w:rPr>
                <w:rFonts w:ascii="Times New Roman" w:hAnsi="Times New Roman" w:cs="Times New Roman"/>
              </w:rPr>
            </w:pPr>
            <w:r>
              <w:rPr>
                <w:rFonts w:ascii="Times New Roman" w:hAnsi="Times New Roman" w:cs="Times New Roman"/>
              </w:rPr>
              <w:t>0.955</w:t>
            </w:r>
          </w:p>
        </w:tc>
        <w:tc>
          <w:tcPr>
            <w:tcW w:w="1170" w:type="dxa"/>
          </w:tcPr>
          <w:p w14:paraId="4DE1809E"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4CB32CE6" w14:textId="77777777" w:rsidTr="0009709E">
        <w:trPr>
          <w:trHeight w:val="70"/>
        </w:trPr>
        <w:tc>
          <w:tcPr>
            <w:tcW w:w="985" w:type="dxa"/>
          </w:tcPr>
          <w:p w14:paraId="0670CFA3" w14:textId="77777777" w:rsidR="0009709E" w:rsidRPr="002E23C1" w:rsidRDefault="0009709E" w:rsidP="0009709E">
            <w:pPr>
              <w:rPr>
                <w:rFonts w:ascii="Times New Roman" w:hAnsi="Times New Roman" w:cs="Times New Roman"/>
                <w:b/>
              </w:rPr>
            </w:pPr>
            <w:r>
              <w:rPr>
                <w:rFonts w:ascii="Times New Roman" w:hAnsi="Times New Roman" w:cs="Times New Roman"/>
                <w:b/>
              </w:rPr>
              <w:t>10</w:t>
            </w:r>
          </w:p>
        </w:tc>
        <w:tc>
          <w:tcPr>
            <w:tcW w:w="1261" w:type="dxa"/>
          </w:tcPr>
          <w:p w14:paraId="30DA483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12,306</w:t>
            </w:r>
          </w:p>
        </w:tc>
        <w:tc>
          <w:tcPr>
            <w:tcW w:w="990" w:type="dxa"/>
          </w:tcPr>
          <w:p w14:paraId="4111B2C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206</w:t>
            </w:r>
          </w:p>
        </w:tc>
        <w:tc>
          <w:tcPr>
            <w:tcW w:w="989" w:type="dxa"/>
          </w:tcPr>
          <w:p w14:paraId="5F03A69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1,236</w:t>
            </w:r>
          </w:p>
        </w:tc>
        <w:tc>
          <w:tcPr>
            <w:tcW w:w="1152" w:type="dxa"/>
          </w:tcPr>
          <w:p w14:paraId="2A1A3709"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24</w:t>
            </w:r>
          </w:p>
        </w:tc>
        <w:tc>
          <w:tcPr>
            <w:tcW w:w="1098" w:type="dxa"/>
          </w:tcPr>
          <w:p w14:paraId="4ABE21BF"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c>
          <w:tcPr>
            <w:tcW w:w="1170" w:type="dxa"/>
          </w:tcPr>
          <w:p w14:paraId="7B216F2E" w14:textId="77777777" w:rsidR="0009709E" w:rsidRDefault="0009709E" w:rsidP="00C07895">
            <w:pPr>
              <w:jc w:val="center"/>
              <w:rPr>
                <w:rFonts w:ascii="Times New Roman" w:hAnsi="Times New Roman" w:cs="Times New Roman"/>
              </w:rPr>
            </w:pPr>
            <w:r>
              <w:rPr>
                <w:rFonts w:ascii="Times New Roman" w:hAnsi="Times New Roman" w:cs="Times New Roman"/>
              </w:rPr>
              <w:t>0.322</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rFonts w:ascii="Times New Roman" w:hAnsi="Times New Roman" w:cs="Times New Roman"/>
          <w:b/>
          <w:sz w:val="36"/>
          <w:szCs w:val="24"/>
        </w:rPr>
      </w:pPr>
    </w:p>
    <w:p w14:paraId="72948258" w14:textId="77777777" w:rsidR="00FD44D5" w:rsidRDefault="00FD44D5" w:rsidP="00C07895">
      <w:pPr>
        <w:pStyle w:val="NormalWeb"/>
        <w:spacing w:before="0" w:beforeAutospacing="0" w:after="0" w:afterAutospacing="0" w:line="480" w:lineRule="auto"/>
      </w:pPr>
    </w:p>
    <w:p w14:paraId="61162722" w14:textId="65824243" w:rsidR="00D67013" w:rsidRDefault="00D67013" w:rsidP="00FC4235">
      <w:pPr>
        <w:pStyle w:val="NormalWeb"/>
        <w:spacing w:before="0" w:beforeAutospacing="0" w:after="0" w:afterAutospacing="0" w:line="480" w:lineRule="auto"/>
        <w:ind w:firstLine="720"/>
        <w:rPr>
          <w:ins w:id="201" w:author="Alex Borowicz" w:date="2019-07-03T12:03:00Z"/>
        </w:rPr>
      </w:pPr>
      <w:ins w:id="202" w:author="Alex Borowicz" w:date="2019-07-03T12:03:00Z">
        <w:r>
          <w:lastRenderedPageBreak/>
          <w:t xml:space="preserve">All CNN model architectures </w:t>
        </w:r>
      </w:ins>
      <w:ins w:id="203" w:author="Alex Borowicz" w:date="2019-07-03T12:06:00Z">
        <w:r w:rsidR="00CC49C7">
          <w:t>succeeded in finding all or nearly all whales in our test set, and correctly classified nearly all water images</w:t>
        </w:r>
      </w:ins>
      <w:ins w:id="204" w:author="Alex Borowicz" w:date="2019-07-03T12:07:00Z">
        <w:r w:rsidR="00CC49C7">
          <w:t xml:space="preserve">, with the best model performance resulting in an F1 score, </w:t>
        </w:r>
      </w:ins>
      <w:ins w:id="205" w:author="Alex Borowicz" w:date="2019-07-03T12:06:00Z">
        <w:r w:rsidR="00CC49C7">
          <w:t xml:space="preserve"> </w:t>
        </w:r>
      </w:ins>
      <m:oMath>
        <m:f>
          <m:fPr>
            <m:ctrlPr>
              <w:ins w:id="206" w:author="Alex Borowicz" w:date="2019-07-03T12:07:00Z">
                <w:rPr>
                  <w:rFonts w:ascii="Cambria Math" w:hAnsi="Cambria Math"/>
                  <w:i/>
                </w:rPr>
              </w:ins>
            </m:ctrlPr>
          </m:fPr>
          <m:num>
            <m:r>
              <w:ins w:id="207" w:author="Alex Borowicz" w:date="2019-07-03T12:07:00Z">
                <w:rPr>
                  <w:rFonts w:ascii="Cambria Math" w:hAnsi="Cambria Math"/>
                </w:rPr>
                <m:t>2*precision*recall</m:t>
              </w:ins>
            </m:r>
          </m:num>
          <m:den>
            <m:r>
              <w:ins w:id="208" w:author="Alex Borowicz" w:date="2019-07-03T12:07:00Z">
                <w:rPr>
                  <w:rFonts w:ascii="Cambria Math" w:hAnsi="Cambria Math"/>
                </w:rPr>
                <m:t>precision+recall</m:t>
              </w:ins>
            </m:r>
          </m:den>
        </m:f>
        <m:r>
          <w:ins w:id="209" w:author="Alex Borowicz" w:date="2019-07-03T12:07:00Z">
            <w:rPr>
              <w:rFonts w:ascii="Cambria Math" w:hAnsi="Cambria Math"/>
            </w:rPr>
            <m:t xml:space="preserve"> </m:t>
          </w:ins>
        </m:r>
      </m:oMath>
      <w:ins w:id="210" w:author="Alex Borowicz" w:date="2019-07-03T12:07:00Z">
        <w:r w:rsidR="00CC49C7">
          <w:t>, of 0.9</w:t>
        </w:r>
      </w:ins>
      <w:ins w:id="211" w:author="Alex Borowicz" w:date="2019-07-10T10:41:00Z">
        <w:r w:rsidR="00CC010A">
          <w:t>68</w:t>
        </w:r>
      </w:ins>
      <w:ins w:id="212" w:author="Alex Borowicz" w:date="2019-07-03T12:07:00Z">
        <w:r w:rsidR="00CC49C7">
          <w:t xml:space="preserve"> </w:t>
        </w:r>
      </w:ins>
      <w:ins w:id="213" w:author="Alex Borowicz" w:date="2019-07-03T12:06:00Z">
        <w:r w:rsidR="00CC49C7">
          <w:t xml:space="preserve">(Table 3). </w:t>
        </w:r>
      </w:ins>
      <w:ins w:id="214" w:author="Alex Borowicz" w:date="2019-07-03T12:12:00Z">
        <w:r w:rsidR="00CC49C7">
          <w:t>By contrast, the more traditional classification methods (ridge regression and C-SVC) performed more poorly than any of the CNN models</w:t>
        </w:r>
      </w:ins>
      <w:ins w:id="215" w:author="Alex Borowicz" w:date="2019-07-03T12:31:00Z">
        <w:r w:rsidR="00EB6645">
          <w:t>,</w:t>
        </w:r>
      </w:ins>
      <w:ins w:id="216" w:author="Alex Borowicz" w:date="2019-07-03T12:12:00Z">
        <w:r w:rsidR="00CC49C7">
          <w:t xml:space="preserve"> finding </w:t>
        </w:r>
      </w:ins>
      <w:ins w:id="217" w:author="Alex Borowicz" w:date="2019-07-03T12:15:00Z">
        <w:r w:rsidR="00CD6655">
          <w:t>only</w:t>
        </w:r>
      </w:ins>
      <w:ins w:id="218" w:author="Alex Borowicz" w:date="2019-07-03T12:12:00Z">
        <w:r w:rsidR="00CC49C7">
          <w:t xml:space="preserve"> 88% of the whales in the test set (Ridge regression: </w:t>
        </w:r>
        <w:r w:rsidR="00CC49C7" w:rsidRPr="009906D5">
          <w:t>precision = 0.9</w:t>
        </w:r>
      </w:ins>
      <w:ins w:id="219" w:author="Alex Borowicz" w:date="2019-07-05T13:08:00Z">
        <w:r w:rsidR="00CD6B30">
          <w:t>96</w:t>
        </w:r>
      </w:ins>
      <w:ins w:id="220" w:author="Alex Borowicz" w:date="2019-07-03T12:12:00Z">
        <w:r w:rsidR="00CC49C7" w:rsidRPr="009906D5">
          <w:t>, recall = 0.6</w:t>
        </w:r>
      </w:ins>
      <w:ins w:id="221" w:author="Alex Borowicz" w:date="2019-07-05T13:08:00Z">
        <w:r w:rsidR="00E569A5">
          <w:t>78</w:t>
        </w:r>
      </w:ins>
      <w:ins w:id="222" w:author="Alex Borowicz" w:date="2019-07-03T12:12:00Z">
        <w:r w:rsidR="00CC49C7">
          <w:t>, F1 = 0.</w:t>
        </w:r>
      </w:ins>
      <w:ins w:id="223" w:author="Alex Borowicz" w:date="2019-07-05T13:09:00Z">
        <w:r w:rsidR="00E569A5">
          <w:t>807</w:t>
        </w:r>
      </w:ins>
      <w:ins w:id="224" w:author="Alex Borowicz" w:date="2019-07-03T12:12:00Z">
        <w:r w:rsidR="00CC49C7" w:rsidRPr="009906D5">
          <w:t xml:space="preserve">; C-SVC: precision = </w:t>
        </w:r>
        <w:r w:rsidR="00CC49C7">
          <w:t>0.9</w:t>
        </w:r>
      </w:ins>
      <w:ins w:id="225" w:author="Alex Borowicz" w:date="2019-07-05T13:11:00Z">
        <w:r w:rsidR="00E569A5">
          <w:t>95</w:t>
        </w:r>
      </w:ins>
      <w:ins w:id="226" w:author="Alex Borowicz" w:date="2019-07-03T12:12:00Z">
        <w:r w:rsidR="00CC49C7">
          <w:t>, recall =0.</w:t>
        </w:r>
      </w:ins>
      <w:ins w:id="227" w:author="Alex Borowicz" w:date="2019-07-05T13:11:00Z">
        <w:r w:rsidR="00E569A5">
          <w:t>632</w:t>
        </w:r>
      </w:ins>
      <w:ins w:id="228" w:author="Alex Borowicz" w:date="2019-07-03T12:12:00Z">
        <w:r w:rsidR="00CC49C7">
          <w:t>, F1 = 0.7</w:t>
        </w:r>
      </w:ins>
      <w:ins w:id="229" w:author="Alex Borowicz" w:date="2019-07-05T13:12:00Z">
        <w:r w:rsidR="00E569A5">
          <w:t>73</w:t>
        </w:r>
      </w:ins>
      <w:ins w:id="230" w:author="Alex Borowicz" w:date="2019-07-03T12:12:00Z">
        <w:r w:rsidR="00CC49C7" w:rsidRPr="009906D5">
          <w:t xml:space="preserve">). </w:t>
        </w:r>
        <w:r w:rsidR="00CC49C7">
          <w:t xml:space="preserve">Modifying the parameter </w:t>
        </w:r>
        <w:r w:rsidR="00CC49C7">
          <w:rPr>
            <w:rFonts w:ascii="Calibri" w:hAnsi="Calibri" w:cs="Calibri"/>
          </w:rPr>
          <w:t>α</w:t>
        </w:r>
        <w:r w:rsidR="00CC49C7">
          <w:t xml:space="preserve"> in ridge regression determines the weight given to the residual sum of squares and the sum of square coefficients. The outcome for </w:t>
        </w:r>
        <m:oMath>
          <m:r>
            <w:rPr>
              <w:rFonts w:ascii="Cambria Math" w:hAnsi="Cambria Math"/>
            </w:rPr>
            <m:t>α=0</m:t>
          </m:r>
        </m:oMath>
        <w:r w:rsidR="00CC49C7">
          <w:rPr>
            <w:rFonts w:eastAsiaTheme="minorEastAsia"/>
          </w:rPr>
          <w:t xml:space="preserve"> was F1 = 0.8</w:t>
        </w:r>
      </w:ins>
      <w:ins w:id="231" w:author="Alex Borowicz" w:date="2019-07-05T13:17:00Z">
        <w:r w:rsidR="000F5C5C">
          <w:rPr>
            <w:rFonts w:eastAsiaTheme="minorEastAsia"/>
          </w:rPr>
          <w:t>27</w:t>
        </w:r>
      </w:ins>
      <w:ins w:id="232" w:author="Alex Borowicz" w:date="2019-07-03T12:12:00Z">
        <w:r w:rsidR="00CC49C7">
          <w:rPr>
            <w:rFonts w:eastAsiaTheme="minorEastAsia"/>
          </w:rPr>
          <w:t xml:space="preserve"> versus 0.</w:t>
        </w:r>
      </w:ins>
      <w:ins w:id="233" w:author="Alex Borowicz" w:date="2019-07-05T13:16:00Z">
        <w:r w:rsidR="000F5C5C">
          <w:rPr>
            <w:rFonts w:eastAsiaTheme="minorEastAsia"/>
          </w:rPr>
          <w:t>804</w:t>
        </w:r>
      </w:ins>
      <w:ins w:id="234" w:author="Alex Borowicz" w:date="2019-07-03T12:12:00Z">
        <w:r w:rsidR="00CC49C7">
          <w:rPr>
            <w:rFonts w:eastAsiaTheme="minorEastAsia"/>
          </w:rPr>
          <w:t xml:space="preserve"> for </w:t>
        </w:r>
        <m:oMath>
          <m:r>
            <w:rPr>
              <w:rFonts w:ascii="Cambria Math" w:eastAsiaTheme="minorEastAsia" w:hAnsi="Cambria Math"/>
            </w:rPr>
            <m:t>α=10,000</m:t>
          </m:r>
        </m:oMath>
        <w:r w:rsidR="00CC49C7">
          <w:rPr>
            <w:rFonts w:eastAsiaTheme="minorEastAsia"/>
          </w:rPr>
          <w:t xml:space="preserve">, suggesting that for this problem, ridge regression is little better than a simple linear regression. For C-SVC, </w:t>
        </w:r>
        <m:oMath>
          <m:r>
            <w:rPr>
              <w:rFonts w:ascii="Cambria Math" w:eastAsiaTheme="minorEastAsia" w:hAnsi="Cambria Math"/>
            </w:rPr>
            <m:t>C</m:t>
          </m:r>
        </m:oMath>
        <w:r w:rsidR="00CC49C7">
          <w:rPr>
            <w:rFonts w:eastAsiaTheme="minorEastAsia"/>
          </w:rPr>
          <w:t xml:space="preserve"> is a penalty term </w:t>
        </w:r>
      </w:ins>
      <w:ins w:id="235" w:author="Alex Borowicz" w:date="2019-07-03T12:16:00Z">
        <w:r w:rsidR="00CD6655">
          <w:rPr>
            <w:rFonts w:eastAsiaTheme="minorEastAsia"/>
          </w:rPr>
          <w:t>that controls the</w:t>
        </w:r>
      </w:ins>
      <w:ins w:id="236" w:author="Alex Borowicz" w:date="2019-07-03T12:12:00Z">
        <w:r w:rsidR="00CC49C7">
          <w:rPr>
            <w:rFonts w:eastAsiaTheme="minorEastAsia"/>
          </w:rPr>
          <w:t xml:space="preserve"> prioritiz</w:t>
        </w:r>
      </w:ins>
      <w:ins w:id="237" w:author="Alex Borowicz" w:date="2019-07-03T12:16:00Z">
        <w:r w:rsidR="00CD6655">
          <w:rPr>
            <w:rFonts w:eastAsiaTheme="minorEastAsia"/>
          </w:rPr>
          <w:t xml:space="preserve">ation of classification accuracy </w:t>
        </w:r>
      </w:ins>
      <w:ins w:id="238" w:author="Alex Borowicz" w:date="2019-07-03T12:12:00Z">
        <w:r w:rsidR="00CC49C7">
          <w:rPr>
            <w:rFonts w:eastAsiaTheme="minorEastAsia"/>
          </w:rPr>
          <w:t xml:space="preserve">versus smooth boundaries. </w:t>
        </w:r>
        <w:proofErr w:type="gramStart"/>
        <w:r w:rsidR="00CC49C7">
          <w:rPr>
            <w:rFonts w:eastAsiaTheme="minorEastAsia"/>
          </w:rPr>
          <w:t>Similar to</w:t>
        </w:r>
        <w:proofErr w:type="gramEnd"/>
        <w:r w:rsidR="00CC49C7">
          <w:rPr>
            <w:rFonts w:eastAsiaTheme="minorEastAsia"/>
          </w:rPr>
          <w:t xml:space="preserve"> ridge regression, tuning this parameter did not </w:t>
        </w:r>
      </w:ins>
      <w:ins w:id="239" w:author="Alex Borowicz" w:date="2019-07-03T12:38:00Z">
        <w:r w:rsidR="005B62C7">
          <w:rPr>
            <w:rFonts w:eastAsiaTheme="minorEastAsia"/>
          </w:rPr>
          <w:t xml:space="preserve">significantly </w:t>
        </w:r>
      </w:ins>
      <w:ins w:id="240" w:author="Alex Borowicz" w:date="2019-07-03T12:12:00Z">
        <w:r w:rsidR="00CC49C7">
          <w:rPr>
            <w:rFonts w:eastAsiaTheme="minorEastAsia"/>
          </w:rPr>
          <w:t>improve the model (</w:t>
        </w:r>
        <m:oMath>
          <m:r>
            <w:rPr>
              <w:rFonts w:ascii="Cambria Math" w:eastAsiaTheme="minorEastAsia" w:hAnsi="Cambria Math"/>
            </w:rPr>
            <m:t>C=0.001</m:t>
          </m:r>
        </m:oMath>
        <w:r w:rsidR="00CC49C7">
          <w:rPr>
            <w:rFonts w:eastAsiaTheme="minorEastAsia"/>
          </w:rPr>
          <w:t>,</w:t>
        </w:r>
      </w:ins>
      <w:ins w:id="241" w:author="Alex Borowicz" w:date="2019-07-05T13:18:00Z">
        <w:r w:rsidR="000F5C5C">
          <w:rPr>
            <w:rFonts w:eastAsiaTheme="minorEastAsia"/>
          </w:rPr>
          <w:t xml:space="preserve"> </w:t>
        </w:r>
      </w:ins>
      <w:ins w:id="242" w:author="Alex Borowicz" w:date="2019-07-03T12:12:00Z">
        <w:r w:rsidR="00CC49C7">
          <w:rPr>
            <w:rFonts w:eastAsiaTheme="minorEastAsia"/>
          </w:rPr>
          <w:t>F1 = 0.7</w:t>
        </w:r>
      </w:ins>
      <w:ins w:id="243" w:author="Alex Borowicz" w:date="2019-07-05T13:19:00Z">
        <w:r w:rsidR="00F12A94">
          <w:rPr>
            <w:rFonts w:eastAsiaTheme="minorEastAsia"/>
          </w:rPr>
          <w:t>73</w:t>
        </w:r>
      </w:ins>
      <w:ins w:id="244" w:author="Alex Borowicz" w:date="2019-07-03T12:12:00Z">
        <w:r w:rsidR="00CC49C7">
          <w:rPr>
            <w:rFonts w:eastAsiaTheme="minorEastAsia"/>
          </w:rPr>
          <w:t xml:space="preserve">; </w:t>
        </w:r>
        <m:oMath>
          <m:r>
            <w:rPr>
              <w:rFonts w:ascii="Cambria Math" w:eastAsiaTheme="minorEastAsia" w:hAnsi="Cambria Math"/>
            </w:rPr>
            <m:t>C=10,000,</m:t>
          </m:r>
        </m:oMath>
        <w:r w:rsidR="00CC49C7">
          <w:rPr>
            <w:rFonts w:eastAsiaTheme="minorEastAsia"/>
          </w:rPr>
          <w:t xml:space="preserve"> F1 = 0.7</w:t>
        </w:r>
      </w:ins>
      <w:ins w:id="245" w:author="Alex Borowicz" w:date="2019-07-05T13:19:00Z">
        <w:r w:rsidR="00F12A94">
          <w:rPr>
            <w:rFonts w:eastAsiaTheme="minorEastAsia"/>
          </w:rPr>
          <w:t>99</w:t>
        </w:r>
      </w:ins>
      <w:ins w:id="246" w:author="Alex Borowicz" w:date="2019-07-03T12:12:00Z">
        <w:r w:rsidR="00CC49C7">
          <w:rPr>
            <w:rFonts w:eastAsiaTheme="minorEastAsia"/>
          </w:rPr>
          <w:t>).</w:t>
        </w:r>
        <w:r w:rsidR="00CC49C7">
          <w:t xml:space="preserve"> </w:t>
        </w:r>
      </w:ins>
    </w:p>
    <w:p w14:paraId="77E32B69" w14:textId="77777777" w:rsidR="00D67013" w:rsidRDefault="00D67013" w:rsidP="00FC4235">
      <w:pPr>
        <w:pStyle w:val="NormalWeb"/>
        <w:spacing w:before="0" w:beforeAutospacing="0" w:after="0" w:afterAutospacing="0" w:line="480" w:lineRule="auto"/>
        <w:ind w:firstLine="720"/>
        <w:rPr>
          <w:ins w:id="247" w:author="Alex Borowicz" w:date="2019-07-03T12:03:00Z"/>
        </w:rPr>
      </w:pPr>
    </w:p>
    <w:p w14:paraId="555F4585" w14:textId="3883373D" w:rsidR="00FC4235" w:rsidDel="00EB6645" w:rsidRDefault="00FC4235" w:rsidP="00FC4235">
      <w:pPr>
        <w:pStyle w:val="NormalWeb"/>
        <w:spacing w:before="0" w:beforeAutospacing="0" w:after="0" w:afterAutospacing="0" w:line="480" w:lineRule="auto"/>
        <w:ind w:firstLine="720"/>
        <w:rPr>
          <w:del w:id="248" w:author="Alex Borowicz" w:date="2019-07-03T12:32:00Z"/>
        </w:rPr>
      </w:pPr>
      <w:del w:id="249" w:author="Alex Borowicz" w:date="2019-07-03T12:32:00Z">
        <w:r w:rsidDel="00EB6645">
          <w:delText xml:space="preserve">Each model architecture performed well and at this stage we recommend </w:delText>
        </w:r>
        <w:r w:rsidR="00361265" w:rsidDel="00EB6645">
          <w:delText>ResNet-</w:delText>
        </w:r>
      </w:del>
      <w:del w:id="250" w:author="Alex Borowicz" w:date="2019-07-01T17:06:00Z">
        <w:r w:rsidR="00361265" w:rsidDel="008C6F5C">
          <w:delText xml:space="preserve">18 </w:delText>
        </w:r>
      </w:del>
      <w:del w:id="251" w:author="Alex Borowicz" w:date="2019-07-03T12:32:00Z">
        <w:r w:rsidR="00307BE3" w:rsidDel="00EB6645">
          <w:delText xml:space="preserve">at this stage </w:delText>
        </w:r>
        <w:r w:rsidR="00361265" w:rsidDel="00EB6645">
          <w:delText xml:space="preserve">as it </w:delText>
        </w:r>
      </w:del>
      <w:del w:id="252" w:author="Alex Borowicz" w:date="2019-07-01T17:06:00Z">
        <w:r w:rsidR="00361265" w:rsidDel="008C6F5C">
          <w:delText xml:space="preserve">trains most rapidly due to its </w:delText>
        </w:r>
        <w:r w:rsidR="00307BE3" w:rsidDel="008C6F5C">
          <w:delText>reduced number of layers</w:delText>
        </w:r>
      </w:del>
      <w:del w:id="253" w:author="Alex Borowicz" w:date="2019-07-01T17:09:00Z">
        <w:r w:rsidR="00307BE3" w:rsidDel="008C6F5C">
          <w:delText xml:space="preserve"> </w:delText>
        </w:r>
        <w:r w:rsidR="00EE320F" w:rsidDel="008C6F5C">
          <w:delText>(</w:delText>
        </w:r>
      </w:del>
      <w:del w:id="254" w:author="Alex Borowicz" w:date="2019-07-03T12:32:00Z">
        <w:r w:rsidR="00EE320F" w:rsidDel="00EB6645">
          <w:delText>Table 3)</w:delText>
        </w:r>
        <w:r w:rsidR="00361265" w:rsidDel="00EB6645">
          <w:delText>.</w:delText>
        </w:r>
        <w:r w:rsidDel="00EB6645">
          <w:delText xml:space="preserve"> </w:delText>
        </w:r>
      </w:del>
      <w:del w:id="255" w:author="Alex Borowicz" w:date="2019-07-01T17:14:00Z">
        <w:r w:rsidR="00EE320F" w:rsidDel="008C6F5C">
          <w:delText>ResNet-18</w:delText>
        </w:r>
        <w:r w:rsidRPr="00CF41A8" w:rsidDel="008C6F5C">
          <w:delText xml:space="preserve"> </w:delText>
        </w:r>
        <w:r w:rsidR="00EE320F" w:rsidDel="008C6F5C">
          <w:delText>with a 0.0009 learning rate</w:delText>
        </w:r>
        <w:r w:rsidRPr="00CF41A8" w:rsidDel="008C6F5C">
          <w:delText xml:space="preserve"> correctly identified all whales in the WorldView-3 imagery </w:delText>
        </w:r>
        <w:r w:rsidDel="008C6F5C">
          <w:delText>presented to it</w:delText>
        </w:r>
        <w:r w:rsidRPr="00CF41A8" w:rsidDel="008C6F5C">
          <w:delText xml:space="preserve">, and </w:delText>
        </w:r>
        <w:r w:rsidR="00EE320F" w:rsidDel="008C6F5C">
          <w:delText>93</w:delText>
        </w:r>
        <w:r w:rsidDel="008C6F5C">
          <w:delText>.</w:delText>
        </w:r>
        <w:r w:rsidR="00EE320F" w:rsidDel="008C6F5C">
          <w:delText>2</w:delText>
        </w:r>
        <w:r w:rsidRPr="00CF41A8" w:rsidDel="008C6F5C">
          <w:delText>% of water</w:delText>
        </w:r>
        <w:r w:rsidDel="008C6F5C">
          <w:delText xml:space="preserve"> (Table 2), for a false-positive rate of about </w:delText>
        </w:r>
        <w:r w:rsidR="00EE320F" w:rsidDel="008C6F5C">
          <w:delText>6.8</w:delText>
        </w:r>
        <w:r w:rsidDel="008C6F5C">
          <w:delText>% (water misclassified as whale) and a false negative rate of 0% (whales misclassified as water)</w:delText>
        </w:r>
        <w:r w:rsidR="00EE320F" w:rsidDel="008C6F5C">
          <w:delText>, resulting in an F1 score</w:delText>
        </w:r>
        <w:r w:rsidR="00E04CA4" w:rsidDel="008C6F5C">
          <w:delText xml:space="preserve">, </w:delText>
        </w:r>
      </w:del>
      <w:moveFrom w:id="256" w:author="Alex Borowicz" w:date="2019-07-01T17:13:00Z">
        <w:del w:id="257" w:author="Alex Borowicz" w:date="2019-07-01T17:14:00Z">
          <w:moveFromRangeStart w:id="258" w:author="Alex Borowicz" w:date="2019-07-01T17:13:00Z" w:name="move12893607"/>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oMath>
        </w:del>
      </w:moveFrom>
      <w:moveFromRangeEnd w:id="258"/>
      <w:del w:id="259" w:author="Alex Borowicz" w:date="2019-07-01T17:14:00Z">
        <w:r w:rsidR="00E04CA4" w:rsidDel="008C6F5C">
          <w:delText>,</w:delText>
        </w:r>
        <w:r w:rsidR="00EE320F" w:rsidDel="008C6F5C">
          <w:delText xml:space="preserve"> of 0.965 (Fig </w:delText>
        </w:r>
        <w:r w:rsidR="00A73234" w:rsidDel="008C6F5C">
          <w:delText>4</w:delText>
        </w:r>
        <w:r w:rsidR="00EE320F" w:rsidDel="008C6F5C">
          <w:delText>)</w:delText>
        </w:r>
        <w:r w:rsidR="001356C3" w:rsidDel="008C6F5C">
          <w:delText>.</w:delText>
        </w:r>
        <w:r w:rsidR="00E04CA4" w:rsidDel="008C6F5C">
          <w:delText xml:space="preserve"> </w:delText>
        </w:r>
      </w:del>
      <w:del w:id="260" w:author="Alex Borowicz" w:date="2019-07-03T12:32:00Z">
        <w:r w:rsidR="00E04CA4" w:rsidDel="00EB6645">
          <w:delText>In this case</w:delText>
        </w:r>
      </w:del>
      <w:del w:id="261" w:author="Alex Borowicz" w:date="2019-07-01T17:13:00Z">
        <w:r w:rsidR="00E04CA4" w:rsidDel="008C6F5C">
          <w:delText>,</w:delText>
        </w:r>
      </w:del>
      <w:del w:id="262" w:author="Alex Borowicz" w:date="2019-07-03T12:32:00Z">
        <w:r w:rsidR="00E04CA4" w:rsidDel="00EB6645">
          <w:delText xml:space="preserve"> F1 score</w:delText>
        </w:r>
      </w:del>
      <w:moveTo w:id="263" w:author="Alex Borowicz" w:date="2019-07-01T17:13:00Z">
        <w:del w:id="264" w:author="Alex Borowicz" w:date="2019-07-03T12:32:00Z">
          <w:moveToRangeStart w:id="265" w:author="Alex Borowicz" w:date="2019-07-01T17:13:00Z" w:name="move12893607"/>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oMath>
        </w:del>
      </w:moveTo>
      <w:moveToRangeEnd w:id="265"/>
      <w:del w:id="266" w:author="Alex Borowicz" w:date="2019-07-01T17:12:00Z">
        <w:r w:rsidR="00E04CA4" w:rsidDel="008C6F5C">
          <w:delText>s</w:delText>
        </w:r>
      </w:del>
      <w:del w:id="267" w:author="Alex Borowicz" w:date="2019-07-03T12:32:00Z">
        <w:r w:rsidR="00E04CA4" w:rsidDel="00EB6645">
          <w:delText xml:space="preserve"> </w:delText>
        </w:r>
      </w:del>
      <w:del w:id="268" w:author="Alex Borowicz" w:date="2019-07-01T17:13:00Z">
        <w:r w:rsidR="00E04CA4" w:rsidDel="008C6F5C">
          <w:delText>may</w:delText>
        </w:r>
      </w:del>
      <w:del w:id="269" w:author="Alex Borowicz" w:date="2019-07-03T12:32:00Z">
        <w:r w:rsidR="00E04CA4" w:rsidDel="00EB6645">
          <w:delText xml:space="preserve"> be misleading</w:delText>
        </w:r>
      </w:del>
      <w:del w:id="270" w:author="Alex Borowicz" w:date="2019-07-01T17:14:00Z">
        <w:r w:rsidR="00E04CA4" w:rsidDel="008C6F5C">
          <w:delText>, as</w:delText>
        </w:r>
      </w:del>
      <w:del w:id="271" w:author="Alex Borowicz" w:date="2019-07-03T12:32:00Z">
        <w:r w:rsidR="00E04CA4" w:rsidDel="00EB6645">
          <w:delText xml:space="preserve"> it is more important to maximize precis</w:delText>
        </w:r>
        <w:r w:rsidR="001A5864" w:rsidDel="00EB6645">
          <w:delText>ion than recall, as false positives can easily be thrown out, but false negatives cannot.</w:delText>
        </w:r>
      </w:del>
    </w:p>
    <w:p w14:paraId="5493F060" w14:textId="63CC91ED" w:rsidR="00EE320F" w:rsidRDefault="00EE320F" w:rsidP="00EE320F">
      <w:pPr>
        <w:pStyle w:val="NormalWeb"/>
        <w:spacing w:before="0" w:beforeAutospacing="0" w:after="0" w:afterAutospacing="0" w:line="480" w:lineRule="auto"/>
      </w:pPr>
      <w:r>
        <w:rPr>
          <w:b/>
        </w:rPr>
        <w:t>Table 3. Performance of different model types.</w:t>
      </w:r>
    </w:p>
    <w:tbl>
      <w:tblPr>
        <w:tblStyle w:val="TableGrid"/>
        <w:tblW w:w="7910" w:type="dxa"/>
        <w:tblInd w:w="-5" w:type="dxa"/>
        <w:tblLook w:val="04A0" w:firstRow="1" w:lastRow="0" w:firstColumn="1" w:lastColumn="0" w:noHBand="0" w:noVBand="1"/>
        <w:tblPrChange w:id="272" w:author="Alex Borowicz" w:date="2019-07-06T17:03:00Z">
          <w:tblPr>
            <w:tblStyle w:val="TableGrid"/>
            <w:tblW w:w="6655" w:type="dxa"/>
            <w:tblInd w:w="-5" w:type="dxa"/>
            <w:tblLook w:val="04A0" w:firstRow="1" w:lastRow="0" w:firstColumn="1" w:lastColumn="0" w:noHBand="0" w:noVBand="1"/>
          </w:tblPr>
        </w:tblPrChange>
      </w:tblPr>
      <w:tblGrid>
        <w:gridCol w:w="1598"/>
        <w:gridCol w:w="1296"/>
        <w:gridCol w:w="1251"/>
        <w:gridCol w:w="1255"/>
        <w:gridCol w:w="1255"/>
        <w:gridCol w:w="1255"/>
        <w:tblGridChange w:id="273">
          <w:tblGrid>
            <w:gridCol w:w="1598"/>
            <w:gridCol w:w="1296"/>
            <w:gridCol w:w="1251"/>
            <w:gridCol w:w="1255"/>
            <w:gridCol w:w="1255"/>
            <w:gridCol w:w="1255"/>
          </w:tblGrid>
        </w:tblGridChange>
      </w:tblGrid>
      <w:tr w:rsidR="00DA5832" w14:paraId="6B7C21BB" w14:textId="056C3F43" w:rsidTr="00DA5832">
        <w:tc>
          <w:tcPr>
            <w:tcW w:w="1598" w:type="dxa"/>
            <w:tcPrChange w:id="274" w:author="Alex Borowicz" w:date="2019-07-06T17:03:00Z">
              <w:tcPr>
                <w:tcW w:w="1598" w:type="dxa"/>
              </w:tcPr>
            </w:tcPrChange>
          </w:tcPr>
          <w:p w14:paraId="4FB9FACD" w14:textId="36685265" w:rsidR="00DA5832" w:rsidRPr="00C07895" w:rsidRDefault="00DA5832" w:rsidP="00C07895">
            <w:pPr>
              <w:pStyle w:val="NormalWeb"/>
              <w:spacing w:before="0" w:beforeAutospacing="0" w:after="0" w:afterAutospacing="0" w:line="480" w:lineRule="auto"/>
              <w:jc w:val="center"/>
              <w:rPr>
                <w:b/>
              </w:rPr>
            </w:pPr>
            <w:r w:rsidRPr="00C07895">
              <w:rPr>
                <w:b/>
              </w:rPr>
              <w:t>Model</w:t>
            </w:r>
          </w:p>
        </w:tc>
        <w:tc>
          <w:tcPr>
            <w:tcW w:w="1296" w:type="dxa"/>
            <w:tcPrChange w:id="275" w:author="Alex Borowicz" w:date="2019-07-06T17:03:00Z">
              <w:tcPr>
                <w:tcW w:w="1296" w:type="dxa"/>
              </w:tcPr>
            </w:tcPrChange>
          </w:tcPr>
          <w:p w14:paraId="2CD758B3" w14:textId="0B2F58CB" w:rsidR="00DA5832" w:rsidRPr="00C07895" w:rsidRDefault="00DA5832" w:rsidP="00C07895">
            <w:pPr>
              <w:pStyle w:val="NormalWeb"/>
              <w:spacing w:before="0" w:beforeAutospacing="0" w:after="0" w:afterAutospacing="0" w:line="480" w:lineRule="auto"/>
              <w:jc w:val="center"/>
              <w:rPr>
                <w:b/>
              </w:rPr>
            </w:pPr>
            <w:r w:rsidRPr="00C07895">
              <w:rPr>
                <w:b/>
              </w:rPr>
              <w:t>Precision</w:t>
            </w:r>
          </w:p>
        </w:tc>
        <w:tc>
          <w:tcPr>
            <w:tcW w:w="1251" w:type="dxa"/>
            <w:tcPrChange w:id="276" w:author="Alex Borowicz" w:date="2019-07-06T17:03:00Z">
              <w:tcPr>
                <w:tcW w:w="1251" w:type="dxa"/>
              </w:tcPr>
            </w:tcPrChange>
          </w:tcPr>
          <w:p w14:paraId="5C7296C7" w14:textId="1EDA2FE9" w:rsidR="00DA5832" w:rsidRPr="00C07895" w:rsidRDefault="00DA5832" w:rsidP="00C07895">
            <w:pPr>
              <w:pStyle w:val="NormalWeb"/>
              <w:spacing w:before="0" w:beforeAutospacing="0" w:after="0" w:afterAutospacing="0" w:line="480" w:lineRule="auto"/>
              <w:jc w:val="center"/>
              <w:rPr>
                <w:b/>
              </w:rPr>
            </w:pPr>
            <w:r w:rsidRPr="00C07895">
              <w:rPr>
                <w:b/>
              </w:rPr>
              <w:t>Recall</w:t>
            </w:r>
          </w:p>
        </w:tc>
        <w:tc>
          <w:tcPr>
            <w:tcW w:w="1255" w:type="dxa"/>
            <w:tcPrChange w:id="277" w:author="Alex Borowicz" w:date="2019-07-06T17:03:00Z">
              <w:tcPr>
                <w:tcW w:w="1255" w:type="dxa"/>
              </w:tcPr>
            </w:tcPrChange>
          </w:tcPr>
          <w:p w14:paraId="330F42A2" w14:textId="28B28652" w:rsidR="00DA5832" w:rsidRPr="00C07895" w:rsidRDefault="00DA5832" w:rsidP="00C07895">
            <w:pPr>
              <w:pStyle w:val="NormalWeb"/>
              <w:spacing w:before="0" w:beforeAutospacing="0" w:after="0" w:afterAutospacing="0" w:line="480" w:lineRule="auto"/>
              <w:jc w:val="center"/>
              <w:rPr>
                <w:b/>
              </w:rPr>
            </w:pPr>
            <w:r w:rsidRPr="00C07895">
              <w:rPr>
                <w:b/>
              </w:rPr>
              <w:t>F1 Score</w:t>
            </w:r>
          </w:p>
        </w:tc>
        <w:tc>
          <w:tcPr>
            <w:tcW w:w="1255" w:type="dxa"/>
            <w:tcPrChange w:id="278" w:author="Alex Borowicz" w:date="2019-07-06T17:03:00Z">
              <w:tcPr>
                <w:tcW w:w="1255" w:type="dxa"/>
              </w:tcPr>
            </w:tcPrChange>
          </w:tcPr>
          <w:p w14:paraId="625968D9" w14:textId="2506DCC7" w:rsidR="00DA5832" w:rsidRPr="00C07895" w:rsidRDefault="00DA5832" w:rsidP="00C07895">
            <w:pPr>
              <w:pStyle w:val="NormalWeb"/>
              <w:spacing w:before="0" w:beforeAutospacing="0" w:after="0" w:afterAutospacing="0" w:line="480" w:lineRule="auto"/>
              <w:jc w:val="center"/>
              <w:rPr>
                <w:b/>
              </w:rPr>
            </w:pPr>
            <w:ins w:id="279" w:author="Alex Borowicz" w:date="2019-07-01T16:54:00Z">
              <w:r>
                <w:rPr>
                  <w:b/>
                </w:rPr>
                <w:t>Epoch</w:t>
              </w:r>
            </w:ins>
          </w:p>
        </w:tc>
        <w:tc>
          <w:tcPr>
            <w:tcW w:w="1255" w:type="dxa"/>
            <w:tcPrChange w:id="280" w:author="Alex Borowicz" w:date="2019-07-06T17:03:00Z">
              <w:tcPr>
                <w:tcW w:w="1255" w:type="dxa"/>
              </w:tcPr>
            </w:tcPrChange>
          </w:tcPr>
          <w:p w14:paraId="24C39F3E" w14:textId="4B80133E" w:rsidR="00DA5832" w:rsidRDefault="00DA5832" w:rsidP="00C07895">
            <w:pPr>
              <w:pStyle w:val="NormalWeb"/>
              <w:spacing w:before="0" w:beforeAutospacing="0" w:after="0" w:afterAutospacing="0" w:line="480" w:lineRule="auto"/>
              <w:jc w:val="center"/>
              <w:rPr>
                <w:ins w:id="281" w:author="Alex Borowicz" w:date="2019-07-06T17:03:00Z"/>
                <w:b/>
              </w:rPr>
            </w:pPr>
            <w:ins w:id="282" w:author="Alex Borowicz" w:date="2019-07-06T17:04:00Z">
              <w:r>
                <w:rPr>
                  <w:b/>
                </w:rPr>
                <w:t>LR</w:t>
              </w:r>
            </w:ins>
          </w:p>
        </w:tc>
      </w:tr>
      <w:tr w:rsidR="00DA5832" w14:paraId="40C77C68" w14:textId="7FC0E64F" w:rsidTr="00DA5832">
        <w:trPr>
          <w:trHeight w:val="377"/>
          <w:trPrChange w:id="283" w:author="Alex Borowicz" w:date="2019-07-06T17:03:00Z">
            <w:trPr>
              <w:trHeight w:val="377"/>
            </w:trPr>
          </w:trPrChange>
        </w:trPr>
        <w:tc>
          <w:tcPr>
            <w:tcW w:w="1598" w:type="dxa"/>
            <w:tcPrChange w:id="284" w:author="Alex Borowicz" w:date="2019-07-06T17:03:00Z">
              <w:tcPr>
                <w:tcW w:w="1598" w:type="dxa"/>
              </w:tcPr>
            </w:tcPrChange>
          </w:tcPr>
          <w:p w14:paraId="14E8F02A" w14:textId="692C8776" w:rsidR="00DA5832" w:rsidRPr="00C07895" w:rsidRDefault="00DA5832" w:rsidP="00C07895">
            <w:pPr>
              <w:pStyle w:val="NormalWeb"/>
              <w:spacing w:before="0" w:beforeAutospacing="0" w:after="0" w:afterAutospacing="0" w:line="480" w:lineRule="auto"/>
              <w:jc w:val="center"/>
              <w:rPr>
                <w:b/>
              </w:rPr>
            </w:pPr>
            <w:r w:rsidRPr="00C07895">
              <w:rPr>
                <w:b/>
              </w:rPr>
              <w:t>ResNet-18</w:t>
            </w:r>
          </w:p>
        </w:tc>
        <w:tc>
          <w:tcPr>
            <w:tcW w:w="1296" w:type="dxa"/>
            <w:tcPrChange w:id="285" w:author="Alex Borowicz" w:date="2019-07-06T17:03:00Z">
              <w:tcPr>
                <w:tcW w:w="1296" w:type="dxa"/>
              </w:tcPr>
            </w:tcPrChange>
          </w:tcPr>
          <w:p w14:paraId="47523D32" w14:textId="6A984C57" w:rsidR="00DA5832" w:rsidRPr="001356C3" w:rsidRDefault="00DA5832" w:rsidP="00C07895">
            <w:pPr>
              <w:pStyle w:val="NormalWeb"/>
              <w:spacing w:before="0" w:beforeAutospacing="0" w:after="0" w:afterAutospacing="0" w:line="480" w:lineRule="auto"/>
              <w:jc w:val="center"/>
            </w:pPr>
            <w:r w:rsidRPr="00C07895">
              <w:t>1.000</w:t>
            </w:r>
          </w:p>
        </w:tc>
        <w:tc>
          <w:tcPr>
            <w:tcW w:w="1251" w:type="dxa"/>
            <w:tcPrChange w:id="286" w:author="Alex Borowicz" w:date="2019-07-06T17:03:00Z">
              <w:tcPr>
                <w:tcW w:w="1251" w:type="dxa"/>
              </w:tcPr>
            </w:tcPrChange>
          </w:tcPr>
          <w:p w14:paraId="39027B02" w14:textId="0CC7BCDE" w:rsidR="00DA5832" w:rsidRPr="001356C3" w:rsidRDefault="00DA5832" w:rsidP="00C07895">
            <w:pPr>
              <w:pStyle w:val="NormalWeb"/>
              <w:spacing w:before="0" w:beforeAutospacing="0" w:after="0" w:afterAutospacing="0" w:line="480" w:lineRule="auto"/>
              <w:jc w:val="center"/>
            </w:pPr>
            <w:r w:rsidRPr="00C07895">
              <w:t>0.932</w:t>
            </w:r>
          </w:p>
        </w:tc>
        <w:tc>
          <w:tcPr>
            <w:tcW w:w="1255" w:type="dxa"/>
            <w:tcPrChange w:id="287" w:author="Alex Borowicz" w:date="2019-07-06T17:03:00Z">
              <w:tcPr>
                <w:tcW w:w="1255" w:type="dxa"/>
              </w:tcPr>
            </w:tcPrChange>
          </w:tcPr>
          <w:p w14:paraId="2F35DF62" w14:textId="19DA1CF0" w:rsidR="00DA5832" w:rsidRPr="001356C3" w:rsidRDefault="00DA5832" w:rsidP="00C07895">
            <w:pPr>
              <w:pStyle w:val="NormalWeb"/>
              <w:spacing w:before="0" w:beforeAutospacing="0" w:after="0" w:afterAutospacing="0" w:line="480" w:lineRule="auto"/>
              <w:jc w:val="center"/>
            </w:pPr>
            <w:r w:rsidRPr="00C07895">
              <w:t>0.965</w:t>
            </w:r>
          </w:p>
        </w:tc>
        <w:tc>
          <w:tcPr>
            <w:tcW w:w="1255" w:type="dxa"/>
            <w:tcPrChange w:id="288" w:author="Alex Borowicz" w:date="2019-07-06T17:03:00Z">
              <w:tcPr>
                <w:tcW w:w="1255" w:type="dxa"/>
              </w:tcPr>
            </w:tcPrChange>
          </w:tcPr>
          <w:p w14:paraId="0C30E7DA" w14:textId="10848DB0" w:rsidR="00DA5832" w:rsidRPr="00C07895" w:rsidRDefault="00DA5832" w:rsidP="00C07895">
            <w:pPr>
              <w:pStyle w:val="NormalWeb"/>
              <w:spacing w:before="0" w:beforeAutospacing="0" w:after="0" w:afterAutospacing="0" w:line="480" w:lineRule="auto"/>
              <w:jc w:val="center"/>
              <w:rPr>
                <w:ins w:id="289" w:author="Alex Borowicz" w:date="2019-07-01T16:54:00Z"/>
              </w:rPr>
            </w:pPr>
            <w:ins w:id="290" w:author="Alex Borowicz" w:date="2019-07-01T16:54:00Z">
              <w:r>
                <w:t>24</w:t>
              </w:r>
            </w:ins>
          </w:p>
        </w:tc>
        <w:tc>
          <w:tcPr>
            <w:tcW w:w="1255" w:type="dxa"/>
            <w:tcPrChange w:id="291" w:author="Alex Borowicz" w:date="2019-07-06T17:03:00Z">
              <w:tcPr>
                <w:tcW w:w="1255" w:type="dxa"/>
              </w:tcPr>
            </w:tcPrChange>
          </w:tcPr>
          <w:p w14:paraId="26506E45" w14:textId="1B04AC5E" w:rsidR="00DA5832" w:rsidRDefault="00486C7D" w:rsidP="00C07895">
            <w:pPr>
              <w:pStyle w:val="NormalWeb"/>
              <w:spacing w:before="0" w:beforeAutospacing="0" w:after="0" w:afterAutospacing="0" w:line="480" w:lineRule="auto"/>
              <w:jc w:val="center"/>
              <w:rPr>
                <w:ins w:id="292" w:author="Alex Borowicz" w:date="2019-07-06T17:03:00Z"/>
              </w:rPr>
            </w:pPr>
            <w:ins w:id="293" w:author="Alex Borowicz" w:date="2019-07-09T21:51:00Z">
              <w:r>
                <w:t>0.0009</w:t>
              </w:r>
            </w:ins>
          </w:p>
        </w:tc>
      </w:tr>
      <w:tr w:rsidR="00DA5832" w14:paraId="018E07A5" w14:textId="76A3136C" w:rsidTr="00DA5832">
        <w:tc>
          <w:tcPr>
            <w:tcW w:w="1598" w:type="dxa"/>
            <w:tcPrChange w:id="294" w:author="Alex Borowicz" w:date="2019-07-06T17:03:00Z">
              <w:tcPr>
                <w:tcW w:w="1598" w:type="dxa"/>
              </w:tcPr>
            </w:tcPrChange>
          </w:tcPr>
          <w:p w14:paraId="3FFC7866" w14:textId="689A4BE4" w:rsidR="00DA5832" w:rsidRPr="00C07895" w:rsidRDefault="00DA5832" w:rsidP="00C07895">
            <w:pPr>
              <w:pStyle w:val="NormalWeb"/>
              <w:spacing w:before="0" w:beforeAutospacing="0" w:after="0" w:afterAutospacing="0" w:line="480" w:lineRule="auto"/>
              <w:jc w:val="center"/>
              <w:rPr>
                <w:b/>
              </w:rPr>
            </w:pPr>
            <w:r w:rsidRPr="00C07895">
              <w:rPr>
                <w:b/>
              </w:rPr>
              <w:t>ResNet-34</w:t>
            </w:r>
          </w:p>
        </w:tc>
        <w:tc>
          <w:tcPr>
            <w:tcW w:w="1296" w:type="dxa"/>
            <w:tcPrChange w:id="295" w:author="Alex Borowicz" w:date="2019-07-06T17:03:00Z">
              <w:tcPr>
                <w:tcW w:w="1296" w:type="dxa"/>
              </w:tcPr>
            </w:tcPrChange>
          </w:tcPr>
          <w:p w14:paraId="53A3B9FE" w14:textId="6FB5A37B" w:rsidR="00DA5832" w:rsidRDefault="00DA5832" w:rsidP="00C07895">
            <w:pPr>
              <w:pStyle w:val="NormalWeb"/>
              <w:spacing w:before="0" w:beforeAutospacing="0" w:after="0" w:afterAutospacing="0" w:line="480" w:lineRule="auto"/>
              <w:jc w:val="center"/>
            </w:pPr>
            <w:r>
              <w:t>1.000</w:t>
            </w:r>
          </w:p>
        </w:tc>
        <w:tc>
          <w:tcPr>
            <w:tcW w:w="1251" w:type="dxa"/>
            <w:tcPrChange w:id="296" w:author="Alex Borowicz" w:date="2019-07-06T17:03:00Z">
              <w:tcPr>
                <w:tcW w:w="1251" w:type="dxa"/>
              </w:tcPr>
            </w:tcPrChange>
          </w:tcPr>
          <w:p w14:paraId="4B23366A" w14:textId="2EE6AFBF" w:rsidR="00DA5832" w:rsidRDefault="00DA5832" w:rsidP="00C07895">
            <w:pPr>
              <w:pStyle w:val="NormalWeb"/>
              <w:spacing w:before="0" w:beforeAutospacing="0" w:after="0" w:afterAutospacing="0" w:line="480" w:lineRule="auto"/>
              <w:jc w:val="center"/>
            </w:pPr>
            <w:r>
              <w:t>0.932</w:t>
            </w:r>
          </w:p>
        </w:tc>
        <w:tc>
          <w:tcPr>
            <w:tcW w:w="1255" w:type="dxa"/>
            <w:tcPrChange w:id="297" w:author="Alex Borowicz" w:date="2019-07-06T17:03:00Z">
              <w:tcPr>
                <w:tcW w:w="1255" w:type="dxa"/>
              </w:tcPr>
            </w:tcPrChange>
          </w:tcPr>
          <w:p w14:paraId="20EB64FD" w14:textId="1B0C606E" w:rsidR="00DA5832" w:rsidRDefault="00DA5832" w:rsidP="00C07895">
            <w:pPr>
              <w:pStyle w:val="NormalWeb"/>
              <w:spacing w:before="0" w:beforeAutospacing="0" w:after="0" w:afterAutospacing="0" w:line="480" w:lineRule="auto"/>
              <w:jc w:val="center"/>
            </w:pPr>
            <w:r>
              <w:t>0.</w:t>
            </w:r>
            <w:del w:id="298" w:author="Alex Borowicz" w:date="2019-07-09T21:51:00Z">
              <w:r w:rsidDel="00486C7D">
                <w:delText>960</w:delText>
              </w:r>
            </w:del>
            <w:ins w:id="299" w:author="Alex Borowicz" w:date="2019-07-09T21:51:00Z">
              <w:r w:rsidR="00486C7D">
                <w:t>965</w:t>
              </w:r>
            </w:ins>
          </w:p>
        </w:tc>
        <w:tc>
          <w:tcPr>
            <w:tcW w:w="1255" w:type="dxa"/>
            <w:tcPrChange w:id="300" w:author="Alex Borowicz" w:date="2019-07-06T17:03:00Z">
              <w:tcPr>
                <w:tcW w:w="1255" w:type="dxa"/>
              </w:tcPr>
            </w:tcPrChange>
          </w:tcPr>
          <w:p w14:paraId="3CFED7BA" w14:textId="1F20B7F1" w:rsidR="00DA5832" w:rsidRDefault="00DA5832" w:rsidP="00C07895">
            <w:pPr>
              <w:pStyle w:val="NormalWeb"/>
              <w:spacing w:before="0" w:beforeAutospacing="0" w:after="0" w:afterAutospacing="0" w:line="480" w:lineRule="auto"/>
              <w:jc w:val="center"/>
              <w:rPr>
                <w:ins w:id="301" w:author="Alex Borowicz" w:date="2019-07-01T16:54:00Z"/>
              </w:rPr>
            </w:pPr>
            <w:ins w:id="302" w:author="Alex Borowicz" w:date="2019-07-01T16:58:00Z">
              <w:r>
                <w:t>20</w:t>
              </w:r>
            </w:ins>
          </w:p>
        </w:tc>
        <w:tc>
          <w:tcPr>
            <w:tcW w:w="1255" w:type="dxa"/>
            <w:tcPrChange w:id="303" w:author="Alex Borowicz" w:date="2019-07-06T17:03:00Z">
              <w:tcPr>
                <w:tcW w:w="1255" w:type="dxa"/>
              </w:tcPr>
            </w:tcPrChange>
          </w:tcPr>
          <w:p w14:paraId="692D0593" w14:textId="0D2167F9" w:rsidR="00DA5832" w:rsidRDefault="00486C7D" w:rsidP="00C07895">
            <w:pPr>
              <w:pStyle w:val="NormalWeb"/>
              <w:spacing w:before="0" w:beforeAutospacing="0" w:after="0" w:afterAutospacing="0" w:line="480" w:lineRule="auto"/>
              <w:jc w:val="center"/>
              <w:rPr>
                <w:ins w:id="304" w:author="Alex Borowicz" w:date="2019-07-06T17:03:00Z"/>
              </w:rPr>
            </w:pPr>
            <w:ins w:id="305" w:author="Alex Borowicz" w:date="2019-07-09T21:51:00Z">
              <w:r>
                <w:t>0.0009</w:t>
              </w:r>
            </w:ins>
          </w:p>
        </w:tc>
      </w:tr>
      <w:tr w:rsidR="00DA5832" w14:paraId="7F53B479" w14:textId="7F3BD59B" w:rsidTr="00DA5832">
        <w:tc>
          <w:tcPr>
            <w:tcW w:w="1598" w:type="dxa"/>
            <w:tcPrChange w:id="306" w:author="Alex Borowicz" w:date="2019-07-06T17:03:00Z">
              <w:tcPr>
                <w:tcW w:w="1598" w:type="dxa"/>
              </w:tcPr>
            </w:tcPrChange>
          </w:tcPr>
          <w:p w14:paraId="39E80A1A" w14:textId="0E738C94" w:rsidR="00DA5832" w:rsidRPr="00C07895" w:rsidRDefault="00DA5832">
            <w:pPr>
              <w:pStyle w:val="NormalWeb"/>
              <w:spacing w:before="0" w:beforeAutospacing="0" w:after="0" w:afterAutospacing="0" w:line="480" w:lineRule="auto"/>
              <w:jc w:val="center"/>
              <w:rPr>
                <w:b/>
              </w:rPr>
            </w:pPr>
            <w:r>
              <w:rPr>
                <w:b/>
              </w:rPr>
              <w:t>ResNet-152</w:t>
            </w:r>
          </w:p>
        </w:tc>
        <w:tc>
          <w:tcPr>
            <w:tcW w:w="1296" w:type="dxa"/>
            <w:tcPrChange w:id="307" w:author="Alex Borowicz" w:date="2019-07-06T17:03:00Z">
              <w:tcPr>
                <w:tcW w:w="1296" w:type="dxa"/>
              </w:tcPr>
            </w:tcPrChange>
          </w:tcPr>
          <w:p w14:paraId="15D84796" w14:textId="4F51D15C" w:rsidR="00DA5832" w:rsidRPr="00B20DB6" w:rsidRDefault="00DA5832">
            <w:pPr>
              <w:pStyle w:val="NormalWeb"/>
              <w:spacing w:before="0" w:beforeAutospacing="0" w:after="0" w:afterAutospacing="0" w:line="480" w:lineRule="auto"/>
              <w:jc w:val="center"/>
              <w:rPr>
                <w:b/>
                <w:rPrChange w:id="308" w:author="Alex Borowicz" w:date="2019-07-02T12:24:00Z">
                  <w:rPr/>
                </w:rPrChange>
              </w:rPr>
            </w:pPr>
            <w:del w:id="309" w:author="Alex Borowicz" w:date="2019-07-01T16:52:00Z">
              <w:r w:rsidRPr="00B20DB6" w:rsidDel="00426581">
                <w:rPr>
                  <w:b/>
                  <w:rPrChange w:id="310" w:author="Alex Borowicz" w:date="2019-07-02T12:24:00Z">
                    <w:rPr/>
                  </w:rPrChange>
                </w:rPr>
                <w:delText>0.998</w:delText>
              </w:r>
            </w:del>
            <w:ins w:id="311" w:author="Alex Borowicz" w:date="2019-07-01T16:52:00Z">
              <w:r w:rsidRPr="00B20DB6">
                <w:rPr>
                  <w:b/>
                  <w:rPrChange w:id="312" w:author="Alex Borowicz" w:date="2019-07-02T12:24:00Z">
                    <w:rPr/>
                  </w:rPrChange>
                </w:rPr>
                <w:t>1.000</w:t>
              </w:r>
            </w:ins>
          </w:p>
        </w:tc>
        <w:tc>
          <w:tcPr>
            <w:tcW w:w="1251" w:type="dxa"/>
            <w:tcPrChange w:id="313" w:author="Alex Borowicz" w:date="2019-07-06T17:03:00Z">
              <w:tcPr>
                <w:tcW w:w="1251" w:type="dxa"/>
              </w:tcPr>
            </w:tcPrChange>
          </w:tcPr>
          <w:p w14:paraId="253F0B8D" w14:textId="79E9ECD7" w:rsidR="00DA5832" w:rsidRPr="00B20DB6" w:rsidRDefault="00DA5832">
            <w:pPr>
              <w:pStyle w:val="NormalWeb"/>
              <w:spacing w:before="0" w:beforeAutospacing="0" w:after="0" w:afterAutospacing="0" w:line="480" w:lineRule="auto"/>
              <w:jc w:val="center"/>
              <w:rPr>
                <w:b/>
                <w:rPrChange w:id="314" w:author="Alex Borowicz" w:date="2019-07-02T12:24:00Z">
                  <w:rPr/>
                </w:rPrChange>
              </w:rPr>
            </w:pPr>
            <w:r w:rsidRPr="00B20DB6">
              <w:rPr>
                <w:b/>
                <w:rPrChange w:id="315" w:author="Alex Borowicz" w:date="2019-07-02T12:24:00Z">
                  <w:rPr/>
                </w:rPrChange>
              </w:rPr>
              <w:t>0.</w:t>
            </w:r>
            <w:del w:id="316" w:author="Alex Borowicz" w:date="2019-07-01T16:49:00Z">
              <w:r w:rsidRPr="00B20DB6" w:rsidDel="00426581">
                <w:rPr>
                  <w:b/>
                  <w:rPrChange w:id="317" w:author="Alex Borowicz" w:date="2019-07-02T12:24:00Z">
                    <w:rPr/>
                  </w:rPrChange>
                </w:rPr>
                <w:delText>912</w:delText>
              </w:r>
            </w:del>
            <w:ins w:id="318" w:author="Alex Borowicz" w:date="2019-07-06T17:04:00Z">
              <w:r w:rsidR="00396935">
                <w:rPr>
                  <w:b/>
                </w:rPr>
                <w:t>9</w:t>
              </w:r>
            </w:ins>
            <w:ins w:id="319" w:author="Alex Borowicz" w:date="2019-07-09T21:50:00Z">
              <w:r w:rsidR="00486C7D">
                <w:rPr>
                  <w:b/>
                </w:rPr>
                <w:t>37</w:t>
              </w:r>
            </w:ins>
          </w:p>
        </w:tc>
        <w:tc>
          <w:tcPr>
            <w:tcW w:w="1255" w:type="dxa"/>
            <w:tcPrChange w:id="320" w:author="Alex Borowicz" w:date="2019-07-06T17:03:00Z">
              <w:tcPr>
                <w:tcW w:w="1255" w:type="dxa"/>
              </w:tcPr>
            </w:tcPrChange>
          </w:tcPr>
          <w:p w14:paraId="7EAAF3B0" w14:textId="71948A8D" w:rsidR="00DA5832" w:rsidRPr="00B20DB6" w:rsidRDefault="00DA5832">
            <w:pPr>
              <w:pStyle w:val="NormalWeb"/>
              <w:spacing w:before="0" w:beforeAutospacing="0" w:after="0" w:afterAutospacing="0" w:line="480" w:lineRule="auto"/>
              <w:jc w:val="center"/>
              <w:rPr>
                <w:b/>
                <w:rPrChange w:id="321" w:author="Alex Borowicz" w:date="2019-07-02T12:24:00Z">
                  <w:rPr/>
                </w:rPrChange>
              </w:rPr>
            </w:pPr>
            <w:r w:rsidRPr="00B20DB6">
              <w:rPr>
                <w:b/>
                <w:rPrChange w:id="322" w:author="Alex Borowicz" w:date="2019-07-02T12:24:00Z">
                  <w:rPr/>
                </w:rPrChange>
              </w:rPr>
              <w:t>0.</w:t>
            </w:r>
            <w:del w:id="323" w:author="Alex Borowicz" w:date="2019-07-01T16:50:00Z">
              <w:r w:rsidRPr="00B20DB6" w:rsidDel="00426581">
                <w:rPr>
                  <w:b/>
                  <w:rPrChange w:id="324" w:author="Alex Borowicz" w:date="2019-07-02T12:24:00Z">
                    <w:rPr/>
                  </w:rPrChange>
                </w:rPr>
                <w:delText>949</w:delText>
              </w:r>
            </w:del>
            <w:ins w:id="325" w:author="Alex Borowicz" w:date="2019-07-06T17:04:00Z">
              <w:r w:rsidR="00396935">
                <w:rPr>
                  <w:b/>
                </w:rPr>
                <w:t>9</w:t>
              </w:r>
            </w:ins>
            <w:ins w:id="326" w:author="Alex Borowicz" w:date="2019-07-09T21:50:00Z">
              <w:r w:rsidR="00486C7D">
                <w:rPr>
                  <w:b/>
                </w:rPr>
                <w:t>6</w:t>
              </w:r>
            </w:ins>
            <w:ins w:id="327" w:author="Alex Borowicz" w:date="2019-07-09T21:51:00Z">
              <w:r w:rsidR="00486C7D">
                <w:rPr>
                  <w:b/>
                </w:rPr>
                <w:t>8</w:t>
              </w:r>
            </w:ins>
          </w:p>
        </w:tc>
        <w:tc>
          <w:tcPr>
            <w:tcW w:w="1255" w:type="dxa"/>
            <w:tcPrChange w:id="328" w:author="Alex Borowicz" w:date="2019-07-06T17:03:00Z">
              <w:tcPr>
                <w:tcW w:w="1255" w:type="dxa"/>
              </w:tcPr>
            </w:tcPrChange>
          </w:tcPr>
          <w:p w14:paraId="732D3479" w14:textId="6E070E91" w:rsidR="00DA5832" w:rsidRPr="00B20DB6" w:rsidRDefault="00DA5832">
            <w:pPr>
              <w:pStyle w:val="NormalWeb"/>
              <w:spacing w:before="0" w:beforeAutospacing="0" w:after="0" w:afterAutospacing="0" w:line="480" w:lineRule="auto"/>
              <w:jc w:val="center"/>
              <w:rPr>
                <w:ins w:id="329" w:author="Alex Borowicz" w:date="2019-07-01T16:54:00Z"/>
                <w:b/>
                <w:rPrChange w:id="330" w:author="Alex Borowicz" w:date="2019-07-02T12:24:00Z">
                  <w:rPr>
                    <w:ins w:id="331" w:author="Alex Borowicz" w:date="2019-07-01T16:54:00Z"/>
                  </w:rPr>
                </w:rPrChange>
              </w:rPr>
            </w:pPr>
            <w:ins w:id="332" w:author="Alex Borowicz" w:date="2019-07-06T17:04:00Z">
              <w:r>
                <w:rPr>
                  <w:b/>
                </w:rPr>
                <w:t>9</w:t>
              </w:r>
            </w:ins>
          </w:p>
        </w:tc>
        <w:tc>
          <w:tcPr>
            <w:tcW w:w="1255" w:type="dxa"/>
            <w:tcPrChange w:id="333" w:author="Alex Borowicz" w:date="2019-07-06T17:03:00Z">
              <w:tcPr>
                <w:tcW w:w="1255" w:type="dxa"/>
              </w:tcPr>
            </w:tcPrChange>
          </w:tcPr>
          <w:p w14:paraId="357E8928" w14:textId="641ACA8D" w:rsidR="00DA5832" w:rsidRPr="00DA5832" w:rsidRDefault="00DA5832">
            <w:pPr>
              <w:pStyle w:val="NormalWeb"/>
              <w:spacing w:before="0" w:beforeAutospacing="0" w:after="0" w:afterAutospacing="0" w:line="480" w:lineRule="auto"/>
              <w:jc w:val="center"/>
              <w:rPr>
                <w:ins w:id="334" w:author="Alex Borowicz" w:date="2019-07-06T17:03:00Z"/>
                <w:b/>
              </w:rPr>
            </w:pPr>
            <w:ins w:id="335" w:author="Alex Borowicz" w:date="2019-07-06T17:04:00Z">
              <w:r>
                <w:rPr>
                  <w:b/>
                </w:rPr>
                <w:t>0.0</w:t>
              </w:r>
            </w:ins>
            <w:ins w:id="336" w:author="Alex Borowicz" w:date="2019-07-09T21:52:00Z">
              <w:r w:rsidR="00486C7D">
                <w:rPr>
                  <w:b/>
                </w:rPr>
                <w:t>006</w:t>
              </w:r>
            </w:ins>
          </w:p>
        </w:tc>
      </w:tr>
      <w:tr w:rsidR="00DA5832" w14:paraId="260C0A25" w14:textId="52608218" w:rsidTr="00DA5832">
        <w:tc>
          <w:tcPr>
            <w:tcW w:w="1598" w:type="dxa"/>
            <w:tcPrChange w:id="337" w:author="Alex Borowicz" w:date="2019-07-06T17:03:00Z">
              <w:tcPr>
                <w:tcW w:w="1598" w:type="dxa"/>
              </w:tcPr>
            </w:tcPrChange>
          </w:tcPr>
          <w:p w14:paraId="40C7EE3A" w14:textId="04146171" w:rsidR="00DA5832" w:rsidRPr="00C07895" w:rsidRDefault="00DA5832" w:rsidP="00C07895">
            <w:pPr>
              <w:pStyle w:val="NormalWeb"/>
              <w:spacing w:before="0" w:beforeAutospacing="0" w:after="0" w:afterAutospacing="0" w:line="480" w:lineRule="auto"/>
              <w:jc w:val="center"/>
              <w:rPr>
                <w:b/>
              </w:rPr>
            </w:pPr>
            <w:proofErr w:type="spellStart"/>
            <w:r w:rsidRPr="00C07895">
              <w:rPr>
                <w:b/>
              </w:rPr>
              <w:t>DenseNet</w:t>
            </w:r>
            <w:proofErr w:type="spellEnd"/>
          </w:p>
        </w:tc>
        <w:tc>
          <w:tcPr>
            <w:tcW w:w="1296" w:type="dxa"/>
            <w:tcPrChange w:id="338" w:author="Alex Borowicz" w:date="2019-07-06T17:03:00Z">
              <w:tcPr>
                <w:tcW w:w="1296" w:type="dxa"/>
              </w:tcPr>
            </w:tcPrChange>
          </w:tcPr>
          <w:p w14:paraId="510B0422" w14:textId="264DABE2" w:rsidR="00DA5832" w:rsidRDefault="00DA5832" w:rsidP="00C07895">
            <w:pPr>
              <w:pStyle w:val="NormalWeb"/>
              <w:spacing w:before="0" w:beforeAutospacing="0" w:after="0" w:afterAutospacing="0" w:line="480" w:lineRule="auto"/>
              <w:jc w:val="center"/>
            </w:pPr>
            <w:r>
              <w:t>0.999</w:t>
            </w:r>
          </w:p>
        </w:tc>
        <w:tc>
          <w:tcPr>
            <w:tcW w:w="1251" w:type="dxa"/>
            <w:tcPrChange w:id="339" w:author="Alex Borowicz" w:date="2019-07-06T17:03:00Z">
              <w:tcPr>
                <w:tcW w:w="1251" w:type="dxa"/>
              </w:tcPr>
            </w:tcPrChange>
          </w:tcPr>
          <w:p w14:paraId="2EAA6239" w14:textId="30FAA008" w:rsidR="00DA5832" w:rsidRDefault="00DA5832" w:rsidP="00C07895">
            <w:pPr>
              <w:pStyle w:val="NormalWeb"/>
              <w:spacing w:before="0" w:beforeAutospacing="0" w:after="0" w:afterAutospacing="0" w:line="480" w:lineRule="auto"/>
              <w:jc w:val="center"/>
            </w:pPr>
            <w:r>
              <w:t>0.922</w:t>
            </w:r>
          </w:p>
        </w:tc>
        <w:tc>
          <w:tcPr>
            <w:tcW w:w="1255" w:type="dxa"/>
            <w:tcPrChange w:id="340" w:author="Alex Borowicz" w:date="2019-07-06T17:03:00Z">
              <w:tcPr>
                <w:tcW w:w="1255" w:type="dxa"/>
              </w:tcPr>
            </w:tcPrChange>
          </w:tcPr>
          <w:p w14:paraId="5986DE53" w14:textId="6C422CD9" w:rsidR="00DA5832" w:rsidRDefault="00DA5832" w:rsidP="00C07895">
            <w:pPr>
              <w:pStyle w:val="NormalWeb"/>
              <w:spacing w:before="0" w:beforeAutospacing="0" w:after="0" w:afterAutospacing="0" w:line="480" w:lineRule="auto"/>
              <w:jc w:val="center"/>
            </w:pPr>
            <w:r>
              <w:t>0.959</w:t>
            </w:r>
          </w:p>
        </w:tc>
        <w:tc>
          <w:tcPr>
            <w:tcW w:w="1255" w:type="dxa"/>
            <w:tcPrChange w:id="341" w:author="Alex Borowicz" w:date="2019-07-06T17:03:00Z">
              <w:tcPr>
                <w:tcW w:w="1255" w:type="dxa"/>
              </w:tcPr>
            </w:tcPrChange>
          </w:tcPr>
          <w:p w14:paraId="2D087363" w14:textId="228F5EC2" w:rsidR="00DA5832" w:rsidRDefault="00DA5832" w:rsidP="00C07895">
            <w:pPr>
              <w:pStyle w:val="NormalWeb"/>
              <w:spacing w:before="0" w:beforeAutospacing="0" w:after="0" w:afterAutospacing="0" w:line="480" w:lineRule="auto"/>
              <w:jc w:val="center"/>
              <w:rPr>
                <w:ins w:id="342" w:author="Alex Borowicz" w:date="2019-07-01T16:54:00Z"/>
              </w:rPr>
            </w:pPr>
            <w:ins w:id="343" w:author="Alex Borowicz" w:date="2019-07-01T17:05:00Z">
              <w:r>
                <w:t>5</w:t>
              </w:r>
            </w:ins>
          </w:p>
        </w:tc>
        <w:tc>
          <w:tcPr>
            <w:tcW w:w="1255" w:type="dxa"/>
            <w:tcPrChange w:id="344" w:author="Alex Borowicz" w:date="2019-07-06T17:03:00Z">
              <w:tcPr>
                <w:tcW w:w="1255" w:type="dxa"/>
              </w:tcPr>
            </w:tcPrChange>
          </w:tcPr>
          <w:p w14:paraId="5B6BC642" w14:textId="6BA49733" w:rsidR="00DA5832" w:rsidRDefault="00486C7D" w:rsidP="00C07895">
            <w:pPr>
              <w:pStyle w:val="NormalWeb"/>
              <w:spacing w:before="0" w:beforeAutospacing="0" w:after="0" w:afterAutospacing="0" w:line="480" w:lineRule="auto"/>
              <w:jc w:val="center"/>
              <w:rPr>
                <w:ins w:id="345" w:author="Alex Borowicz" w:date="2019-07-06T17:03:00Z"/>
              </w:rPr>
            </w:pPr>
            <w:ins w:id="346" w:author="Alex Borowicz" w:date="2019-07-09T21:52:00Z">
              <w:r>
                <w:t>0.001</w:t>
              </w:r>
            </w:ins>
          </w:p>
        </w:tc>
      </w:tr>
    </w:tbl>
    <w:p w14:paraId="3A0718F3" w14:textId="77777777" w:rsidR="00EE320F" w:rsidRPr="00EE320F" w:rsidRDefault="00EE320F" w:rsidP="00C07895">
      <w:pPr>
        <w:pStyle w:val="NormalWeb"/>
        <w:spacing w:before="0" w:beforeAutospacing="0" w:after="0" w:afterAutospacing="0" w:line="480" w:lineRule="auto"/>
      </w:pPr>
    </w:p>
    <w:p w14:paraId="527CEC1C" w14:textId="5BEDA0C0" w:rsidR="00B83D7B" w:rsidRDefault="00B83D7B" w:rsidP="00B83D7B">
      <w:pPr>
        <w:spacing w:line="480" w:lineRule="auto"/>
        <w:rPr>
          <w:ins w:id="347" w:author="Alex Borowicz" w:date="2019-06-30T18:29:00Z"/>
          <w:rFonts w:ascii="Times New Roman" w:hAnsi="Times New Roman" w:cs="Times New Roman"/>
          <w:sz w:val="24"/>
          <w:szCs w:val="24"/>
        </w:rPr>
      </w:pPr>
      <w:r w:rsidRPr="009205B2">
        <w:rPr>
          <w:rFonts w:ascii="Times New Roman" w:hAnsi="Times New Roman" w:cs="Times New Roman"/>
          <w:b/>
          <w:sz w:val="24"/>
          <w:szCs w:val="24"/>
        </w:rPr>
        <w:t xml:space="preserve">Fig </w:t>
      </w:r>
      <w:r w:rsidR="009B531F" w:rsidRPr="00C07895">
        <w:rPr>
          <w:rFonts w:ascii="Times New Roman" w:hAnsi="Times New Roman" w:cs="Times New Roman"/>
          <w:b/>
          <w:sz w:val="24"/>
          <w:szCs w:val="24"/>
        </w:rPr>
        <w:t>4</w:t>
      </w:r>
      <w:r w:rsidR="0059482A" w:rsidRPr="00C07895">
        <w:rPr>
          <w:rFonts w:ascii="Times New Roman" w:hAnsi="Times New Roman" w:cs="Times New Roman"/>
          <w:sz w:val="24"/>
          <w:szCs w:val="24"/>
        </w:rPr>
        <w:t>.</w:t>
      </w:r>
      <w:r w:rsidRPr="009205B2">
        <w:rPr>
          <w:rFonts w:ascii="Times New Roman" w:hAnsi="Times New Roman" w:cs="Times New Roman"/>
          <w:sz w:val="24"/>
          <w:szCs w:val="24"/>
        </w:rPr>
        <w:t xml:space="preserve"> </w:t>
      </w:r>
      <w:r w:rsidR="0059482A" w:rsidRPr="00C07895">
        <w:rPr>
          <w:rFonts w:ascii="Times New Roman" w:hAnsi="Times New Roman" w:cs="Times New Roman"/>
          <w:b/>
          <w:sz w:val="24"/>
          <w:szCs w:val="24"/>
        </w:rPr>
        <w:t>Model performance.</w:t>
      </w:r>
      <w:r w:rsidRPr="009205B2">
        <w:rPr>
          <w:rFonts w:ascii="Times New Roman" w:hAnsi="Times New Roman" w:cs="Times New Roman"/>
          <w:sz w:val="24"/>
          <w:szCs w:val="24"/>
        </w:rPr>
        <w:t xml:space="preserve"> </w:t>
      </w:r>
      <w:r w:rsidR="009205B2" w:rsidRPr="00C07895">
        <w:rPr>
          <w:rFonts w:ascii="Times New Roman" w:hAnsi="Times New Roman" w:cs="Times New Roman"/>
          <w:sz w:val="24"/>
          <w:szCs w:val="24"/>
        </w:rPr>
        <w:t xml:space="preserve">Confusion matrix for the best </w:t>
      </w:r>
      <w:r w:rsidR="009205B2" w:rsidRPr="00486C7D">
        <w:rPr>
          <w:rFonts w:ascii="Times New Roman" w:hAnsi="Times New Roman" w:cs="Times New Roman"/>
          <w:sz w:val="24"/>
          <w:szCs w:val="24"/>
        </w:rPr>
        <w:t>model – ResNet-</w:t>
      </w:r>
      <w:del w:id="348" w:author="Alex Borowicz" w:date="2019-07-02T11:00:00Z">
        <w:r w:rsidR="009205B2" w:rsidRPr="00486C7D" w:rsidDel="00CF72DE">
          <w:rPr>
            <w:rFonts w:ascii="Times New Roman" w:hAnsi="Times New Roman" w:cs="Times New Roman"/>
            <w:sz w:val="24"/>
            <w:szCs w:val="24"/>
          </w:rPr>
          <w:delText>18</w:delText>
        </w:r>
      </w:del>
      <w:ins w:id="349" w:author="Alex Borowicz" w:date="2019-07-02T11:00:00Z">
        <w:r w:rsidR="00CF72DE" w:rsidRPr="00486C7D">
          <w:rPr>
            <w:rFonts w:ascii="Times New Roman" w:hAnsi="Times New Roman" w:cs="Times New Roman"/>
            <w:sz w:val="24"/>
            <w:szCs w:val="24"/>
          </w:rPr>
          <w:t>152</w:t>
        </w:r>
      </w:ins>
      <w:r w:rsidR="009205B2" w:rsidRPr="00C07895">
        <w:rPr>
          <w:rFonts w:ascii="Times New Roman" w:hAnsi="Times New Roman" w:cs="Times New Roman"/>
          <w:sz w:val="24"/>
          <w:szCs w:val="24"/>
        </w:rPr>
        <w:t xml:space="preserve">. </w:t>
      </w:r>
      <w:del w:id="350" w:author="Alex Borowicz" w:date="2019-07-09T23:32:00Z">
        <w:r w:rsidR="009205B2" w:rsidRPr="00C07895" w:rsidDel="00911A9F">
          <w:rPr>
            <w:rFonts w:ascii="Times New Roman" w:hAnsi="Times New Roman" w:cs="Times New Roman"/>
            <w:sz w:val="24"/>
            <w:szCs w:val="24"/>
          </w:rPr>
          <w:delText>Confusion matrices for other models</w:delText>
        </w:r>
      </w:del>
      <w:ins w:id="351" w:author="Alex Borowicz" w:date="2019-07-09T23:32:00Z">
        <w:r w:rsidR="00911A9F">
          <w:rPr>
            <w:rFonts w:ascii="Times New Roman" w:hAnsi="Times New Roman" w:cs="Times New Roman"/>
            <w:sz w:val="24"/>
            <w:szCs w:val="24"/>
          </w:rPr>
          <w:t>Full table of performance for all models</w:t>
        </w:r>
      </w:ins>
      <w:r w:rsidR="009205B2" w:rsidRPr="00C07895">
        <w:rPr>
          <w:rFonts w:ascii="Times New Roman" w:hAnsi="Times New Roman" w:cs="Times New Roman"/>
          <w:sz w:val="24"/>
          <w:szCs w:val="24"/>
        </w:rPr>
        <w:t xml:space="preserve"> available in S</w:t>
      </w:r>
      <w:ins w:id="352" w:author="Alex Borowicz" w:date="2019-07-22T12:52:00Z">
        <w:r w:rsidR="00264522">
          <w:rPr>
            <w:rFonts w:ascii="Times New Roman" w:hAnsi="Times New Roman" w:cs="Times New Roman"/>
            <w:sz w:val="24"/>
            <w:szCs w:val="24"/>
          </w:rPr>
          <w:t>11</w:t>
        </w:r>
      </w:ins>
      <w:del w:id="353" w:author="Alex Borowicz" w:date="2019-07-05T16:47:00Z">
        <w:r w:rsidR="009B4AAC" w:rsidRPr="00C07895" w:rsidDel="00DF0DA9">
          <w:rPr>
            <w:rFonts w:ascii="Times New Roman" w:hAnsi="Times New Roman" w:cs="Times New Roman"/>
            <w:sz w:val="24"/>
            <w:szCs w:val="24"/>
          </w:rPr>
          <w:delText>2</w:delText>
        </w:r>
      </w:del>
      <w:r w:rsidR="009205B2" w:rsidRPr="00C07895">
        <w:rPr>
          <w:rFonts w:ascii="Times New Roman" w:hAnsi="Times New Roman" w:cs="Times New Roman"/>
          <w:sz w:val="24"/>
          <w:szCs w:val="24"/>
        </w:rPr>
        <w:t xml:space="preserve"> Fi</w:t>
      </w:r>
      <w:ins w:id="354" w:author="Alex Borowicz" w:date="2019-07-10T09:40:00Z">
        <w:r w:rsidR="00293E3A">
          <w:rPr>
            <w:rFonts w:ascii="Times New Roman" w:hAnsi="Times New Roman" w:cs="Times New Roman"/>
            <w:sz w:val="24"/>
            <w:szCs w:val="24"/>
          </w:rPr>
          <w:t>le</w:t>
        </w:r>
      </w:ins>
      <w:del w:id="355" w:author="Alex Borowicz" w:date="2019-07-10T09:40:00Z">
        <w:r w:rsidR="009205B2" w:rsidRPr="00C07895" w:rsidDel="00293E3A">
          <w:rPr>
            <w:rFonts w:ascii="Times New Roman" w:hAnsi="Times New Roman" w:cs="Times New Roman"/>
            <w:sz w:val="24"/>
            <w:szCs w:val="24"/>
          </w:rPr>
          <w:delText>g</w:delText>
        </w:r>
      </w:del>
      <w:r w:rsidR="009205B2" w:rsidRPr="00C07895">
        <w:rPr>
          <w:rFonts w:ascii="Times New Roman" w:hAnsi="Times New Roman" w:cs="Times New Roman"/>
          <w:sz w:val="24"/>
          <w:szCs w:val="24"/>
        </w:rPr>
        <w:t>.</w:t>
      </w:r>
    </w:p>
    <w:p w14:paraId="5B8D6FDD" w14:textId="4A10E474" w:rsidR="00022916" w:rsidRPr="006070BD" w:rsidDel="00D36B8E" w:rsidRDefault="00022916" w:rsidP="00B83D7B">
      <w:pPr>
        <w:spacing w:line="480" w:lineRule="auto"/>
        <w:rPr>
          <w:del w:id="356" w:author="Alex Borowicz" w:date="2019-07-03T13:16:00Z"/>
          <w:rFonts w:ascii="Times New Roman" w:eastAsiaTheme="minorEastAsia" w:hAnsi="Times New Roman" w:cs="Times New Roman"/>
          <w:sz w:val="24"/>
          <w:szCs w:val="24"/>
          <w:rPrChange w:id="357" w:author="Alex Borowicz" w:date="2019-07-01T13:29:00Z">
            <w:rPr>
              <w:del w:id="358" w:author="Alex Borowicz" w:date="2019-07-03T13:16:00Z"/>
            </w:rPr>
          </w:rPrChange>
        </w:rPr>
      </w:pPr>
    </w:p>
    <w:p w14:paraId="5DA9BE09" w14:textId="77777777" w:rsidR="00FC4235" w:rsidRPr="00C07895" w:rsidRDefault="00FC4235" w:rsidP="00CF41A8">
      <w:pPr>
        <w:spacing w:line="480" w:lineRule="auto"/>
        <w:rPr>
          <w:rFonts w:ascii="Times New Roman" w:hAnsi="Times New Roman" w:cs="Times New Roman"/>
          <w:sz w:val="24"/>
          <w:szCs w:val="24"/>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lastRenderedPageBreak/>
        <w:t>Discussion</w:t>
      </w:r>
    </w:p>
    <w:p w14:paraId="7F5C4B5F" w14:textId="44C1E1F9" w:rsidR="00EB6645" w:rsidRDefault="00B20C24" w:rsidP="00200BEA">
      <w:pPr>
        <w:pStyle w:val="NormalWeb"/>
        <w:spacing w:before="0" w:beforeAutospacing="0" w:after="0" w:afterAutospacing="0" w:line="480" w:lineRule="auto"/>
        <w:ind w:firstLine="720"/>
        <w:rPr>
          <w:ins w:id="359" w:author="Alex Borowicz" w:date="2019-07-03T13:46:00Z"/>
        </w:rPr>
      </w:pPr>
      <w:r w:rsidRPr="00254FA6">
        <w:t xml:space="preserve">Here we </w:t>
      </w:r>
      <w:r w:rsidR="004B4963">
        <w:t>describe</w:t>
      </w:r>
      <w:r w:rsidRPr="00254FA6">
        <w:t xml:space="preserve"> a functioning pipeline for identifying whales in high</w:t>
      </w:r>
      <w:r w:rsidR="004B4963">
        <w:t>-</w:t>
      </w:r>
      <w:r w:rsidRPr="00254FA6">
        <w:t xml:space="preserve">resolution satellite imagery </w:t>
      </w:r>
      <w:r w:rsidR="004B4963">
        <w:t>that</w:t>
      </w:r>
      <w:r w:rsidRPr="00254FA6">
        <w:t xml:space="preserve"> can be immediately employed to </w:t>
      </w:r>
      <w:r w:rsidR="004B4963">
        <w:t>reduce</w:t>
      </w:r>
      <w:r w:rsidRPr="00254FA6">
        <w:t xml:space="preserve"> the time required to complete large</w:t>
      </w:r>
      <w:r w:rsidR="00CF570C">
        <w:t>-</w:t>
      </w:r>
      <w:r w:rsidRPr="00254FA6">
        <w:t xml:space="preserve">extent surveys. </w:t>
      </w:r>
      <w:ins w:id="360" w:author="Alex Borowicz" w:date="2019-07-05T15:50:00Z">
        <w:r w:rsidR="0036433C">
          <w:t xml:space="preserve">All </w:t>
        </w:r>
        <w:proofErr w:type="spellStart"/>
        <w:r w:rsidR="0036433C">
          <w:t>ResNet</w:t>
        </w:r>
        <w:proofErr w:type="spellEnd"/>
        <w:r w:rsidR="0036433C">
          <w:t xml:space="preserve"> versions performed well, correctly classifying </w:t>
        </w:r>
      </w:ins>
      <w:ins w:id="361" w:author="Alex Borowicz" w:date="2019-07-05T15:52:00Z">
        <w:r w:rsidR="0036433C">
          <w:t xml:space="preserve">all whales </w:t>
        </w:r>
      </w:ins>
      <w:ins w:id="362" w:author="Alex Borowicz" w:date="2019-07-03T12:33:00Z">
        <w:r w:rsidR="00EB6645">
          <w:t xml:space="preserve">and at this stage we recommend ResNet-152 </w:t>
        </w:r>
      </w:ins>
      <w:ins w:id="363" w:author="Alex Borowicz" w:date="2019-07-05T15:52:00Z">
        <w:r w:rsidR="0036433C">
          <w:t>for its</w:t>
        </w:r>
      </w:ins>
      <w:ins w:id="364" w:author="Alex Borowicz" w:date="2019-07-03T12:33:00Z">
        <w:r w:rsidR="00EB6645">
          <w:t xml:space="preserve"> high accuracy, correctly classifying all whales and mis-classifying only </w:t>
        </w:r>
      </w:ins>
      <w:ins w:id="365" w:author="Alex Borowicz" w:date="2019-07-09T21:53:00Z">
        <w:r w:rsidR="00486C7D">
          <w:t>87</w:t>
        </w:r>
      </w:ins>
      <w:ins w:id="366" w:author="Alex Borowicz" w:date="2019-07-03T12:33:00Z">
        <w:r w:rsidR="00EB6645">
          <w:t xml:space="preserve"> of </w:t>
        </w:r>
      </w:ins>
      <w:ins w:id="367" w:author="Alex Borowicz" w:date="2019-07-09T21:54:00Z">
        <w:r w:rsidR="00486C7D">
          <w:t>1390</w:t>
        </w:r>
      </w:ins>
      <w:ins w:id="368" w:author="Alex Borowicz" w:date="2019-07-03T12:33:00Z">
        <w:r w:rsidR="00EB6645">
          <w:t xml:space="preserve"> water images in WorldView-3 imagery for a false positive rate of about </w:t>
        </w:r>
      </w:ins>
      <w:ins w:id="369" w:author="Alex Borowicz" w:date="2019-07-09T21:54:00Z">
        <w:r w:rsidR="00486C7D">
          <w:t>6.1</w:t>
        </w:r>
      </w:ins>
      <w:ins w:id="370" w:author="Alex Borowicz" w:date="2019-07-03T12:33:00Z">
        <w:r w:rsidR="00EB6645">
          <w:t xml:space="preserve">% (Table 3). </w:t>
        </w:r>
      </w:ins>
      <w:proofErr w:type="spellStart"/>
      <w:ins w:id="371" w:author="Alex Borowicz" w:date="2019-07-05T15:52:00Z">
        <w:r w:rsidR="0036433C">
          <w:t>DenseNet</w:t>
        </w:r>
        <w:proofErr w:type="spellEnd"/>
        <w:r w:rsidR="0036433C">
          <w:t xml:space="preserve"> also performed well but did not match the success of </w:t>
        </w:r>
      </w:ins>
      <w:proofErr w:type="spellStart"/>
      <w:ins w:id="372" w:author="Alex Borowicz" w:date="2019-07-05T15:53:00Z">
        <w:r w:rsidR="0036433C">
          <w:t>ResNet</w:t>
        </w:r>
      </w:ins>
      <w:proofErr w:type="spellEnd"/>
      <w:ins w:id="373" w:author="Alex Borowicz" w:date="2019-07-03T12:33:00Z">
        <w:r w:rsidR="00EB6645">
          <w:t xml:space="preserve">. </w:t>
        </w:r>
      </w:ins>
      <w:ins w:id="374" w:author="Alex Borowicz" w:date="2019-07-03T12:41:00Z">
        <w:r w:rsidR="005B62C7">
          <w:t>Neither C-SVC nor ridge regression matched the performance of any of the CNN models, likely reflecting the subtle appearance of whales in imagery and the degree of variation among whales and among scenes involving different water cond</w:t>
        </w:r>
      </w:ins>
      <w:ins w:id="375" w:author="Alex Borowicz" w:date="2019-07-03T12:42:00Z">
        <w:r w:rsidR="005B62C7">
          <w:t xml:space="preserve">itions and suggesting that neither is well-suited to this task. </w:t>
        </w:r>
      </w:ins>
      <w:ins w:id="376" w:author="Alex Borowicz" w:date="2019-07-03T12:37:00Z">
        <w:r w:rsidR="005B62C7">
          <w:t>In this case t</w:t>
        </w:r>
      </w:ins>
      <w:ins w:id="377" w:author="Alex Borowicz" w:date="2019-07-03T12:36:00Z">
        <w:r w:rsidR="005B62C7">
          <w:t>he</w:t>
        </w:r>
      </w:ins>
      <w:ins w:id="378" w:author="Alex Borowicz" w:date="2019-07-03T12:33:00Z">
        <w:r w:rsidR="00EB6645">
          <w:t xml:space="preserve"> F1 score demonstrates the quality of the ResNet-152 model, though these scores can be misleading. In our case it is more important to maximize precision than recall, as false positives can easily be thrown out, but</w:t>
        </w:r>
      </w:ins>
      <w:ins w:id="379" w:author="Alex Borowicz" w:date="2019-07-03T12:37:00Z">
        <w:r w:rsidR="005B62C7">
          <w:t xml:space="preserve"> examining all</w:t>
        </w:r>
      </w:ins>
      <w:ins w:id="380" w:author="Alex Borowicz" w:date="2019-07-03T12:33:00Z">
        <w:r w:rsidR="00EB6645">
          <w:t xml:space="preserve"> false negatives </w:t>
        </w:r>
      </w:ins>
      <w:ins w:id="381" w:author="Alex Borowicz" w:date="2019-07-03T12:37:00Z">
        <w:r w:rsidR="005B62C7">
          <w:t>requires the same amount of time as manually annotating, defeating the purpose of the automated approach</w:t>
        </w:r>
      </w:ins>
      <w:ins w:id="382" w:author="Alex Borowicz" w:date="2019-07-03T12:33:00Z">
        <w:r w:rsidR="00EB6645">
          <w:t>. Importantly, the assignment of one class or another as “positive” or “negative” is arbitrary. Our model considered water as the positive case; were it the other way around, it would be more important to maximize recall.</w:t>
        </w:r>
      </w:ins>
      <w:ins w:id="383" w:author="Alex Borowicz" w:date="2019-07-03T12:40:00Z">
        <w:r w:rsidR="005B62C7">
          <w:t xml:space="preserve"> </w:t>
        </w:r>
      </w:ins>
    </w:p>
    <w:p w14:paraId="249166DD" w14:textId="0B920925" w:rsidR="00BD257F" w:rsidRPr="00083532" w:rsidRDefault="00BD257F">
      <w:pPr>
        <w:spacing w:line="480" w:lineRule="auto"/>
        <w:ind w:firstLine="720"/>
        <w:rPr>
          <w:ins w:id="384" w:author="Alex Borowicz" w:date="2019-07-03T12:33:00Z"/>
          <w:rFonts w:ascii="Times New Roman" w:hAnsi="Times New Roman" w:cs="Times New Roman"/>
          <w:sz w:val="24"/>
          <w:szCs w:val="24"/>
          <w:rPrChange w:id="385" w:author="Alex Borowicz" w:date="2019-07-05T14:02:00Z">
            <w:rPr>
              <w:ins w:id="386" w:author="Alex Borowicz" w:date="2019-07-03T12:33:00Z"/>
            </w:rPr>
          </w:rPrChange>
        </w:rPr>
      </w:pPr>
      <w:ins w:id="387" w:author="Alex Borowicz" w:date="2019-07-03T13:46:00Z">
        <w:r>
          <w:rPr>
            <w:rFonts w:ascii="Times New Roman" w:hAnsi="Times New Roman" w:cs="Times New Roman"/>
            <w:sz w:val="24"/>
            <w:szCs w:val="24"/>
          </w:rPr>
          <w:t xml:space="preserve">We have deployed multiple model architectures here and received promising results with several of them, yet future development in deep learning will likely outstrip their performance. We have tuned our models </w:t>
        </w:r>
      </w:ins>
      <w:ins w:id="388" w:author="Alex Borowicz" w:date="2019-07-03T13:47:00Z">
        <w:r>
          <w:rPr>
            <w:rFonts w:ascii="Times New Roman" w:hAnsi="Times New Roman" w:cs="Times New Roman"/>
            <w:sz w:val="24"/>
            <w:szCs w:val="24"/>
          </w:rPr>
          <w:t>to</w:t>
        </w:r>
      </w:ins>
      <w:ins w:id="389" w:author="Alex Borowicz" w:date="2019-07-03T13:46:00Z">
        <w:r>
          <w:rPr>
            <w:rFonts w:ascii="Times New Roman" w:hAnsi="Times New Roman" w:cs="Times New Roman"/>
            <w:sz w:val="24"/>
            <w:szCs w:val="24"/>
          </w:rPr>
          <w:t xml:space="preserve"> our </w:t>
        </w:r>
        <w:proofErr w:type="gramStart"/>
        <w:r>
          <w:rPr>
            <w:rFonts w:ascii="Times New Roman" w:hAnsi="Times New Roman" w:cs="Times New Roman"/>
            <w:sz w:val="24"/>
            <w:szCs w:val="24"/>
          </w:rPr>
          <w:t>particular problem</w:t>
        </w:r>
        <w:proofErr w:type="gramEnd"/>
        <w:r>
          <w:rPr>
            <w:rFonts w:ascii="Times New Roman" w:hAnsi="Times New Roman" w:cs="Times New Roman"/>
            <w:sz w:val="24"/>
            <w:szCs w:val="24"/>
          </w:rPr>
          <w:t xml:space="preserve"> and dataset, but the </w:t>
        </w:r>
      </w:ins>
      <w:ins w:id="390" w:author="Alex Borowicz" w:date="2019-07-03T13:47:00Z">
        <w:r>
          <w:rPr>
            <w:rFonts w:ascii="Times New Roman" w:hAnsi="Times New Roman" w:cs="Times New Roman"/>
            <w:sz w:val="24"/>
            <w:szCs w:val="24"/>
          </w:rPr>
          <w:t xml:space="preserve">optimal </w:t>
        </w:r>
      </w:ins>
      <w:ins w:id="391" w:author="Alex Borowicz" w:date="2019-07-03T13:46:00Z">
        <w:r>
          <w:rPr>
            <w:rFonts w:ascii="Times New Roman" w:hAnsi="Times New Roman" w:cs="Times New Roman"/>
            <w:sz w:val="24"/>
            <w:szCs w:val="24"/>
          </w:rPr>
          <w:t xml:space="preserve">parameters </w:t>
        </w:r>
      </w:ins>
      <w:ins w:id="392" w:author="Alex Borowicz" w:date="2019-07-03T13:47:00Z">
        <w:r>
          <w:rPr>
            <w:rFonts w:ascii="Times New Roman" w:hAnsi="Times New Roman" w:cs="Times New Roman"/>
            <w:sz w:val="24"/>
            <w:szCs w:val="24"/>
          </w:rPr>
          <w:t xml:space="preserve">for our dataset </w:t>
        </w:r>
      </w:ins>
      <w:ins w:id="393" w:author="Alex Borowicz" w:date="2019-07-03T13:46:00Z">
        <w:r>
          <w:rPr>
            <w:rFonts w:ascii="Times New Roman" w:hAnsi="Times New Roman" w:cs="Times New Roman"/>
            <w:sz w:val="24"/>
            <w:szCs w:val="24"/>
          </w:rPr>
          <w:t xml:space="preserve">are not universal. For example, ResNet-18 required a full 24 epochs of training to </w:t>
        </w:r>
      </w:ins>
      <w:ins w:id="394" w:author="Alex Borowicz" w:date="2019-07-05T14:02:00Z">
        <w:r w:rsidR="00083532">
          <w:rPr>
            <w:rFonts w:ascii="Times New Roman" w:hAnsi="Times New Roman" w:cs="Times New Roman"/>
            <w:sz w:val="24"/>
            <w:szCs w:val="24"/>
          </w:rPr>
          <w:t>reach</w:t>
        </w:r>
      </w:ins>
      <w:ins w:id="395" w:author="Alex Borowicz" w:date="2019-07-03T13:46:00Z">
        <w:r>
          <w:rPr>
            <w:rFonts w:ascii="Times New Roman" w:hAnsi="Times New Roman" w:cs="Times New Roman"/>
            <w:sz w:val="24"/>
            <w:szCs w:val="24"/>
          </w:rPr>
          <w:t xml:space="preserve"> model weights that performed well on satellite imagery. ResNet-152, a “deeper” and “wider” network, </w:t>
        </w:r>
      </w:ins>
      <w:ins w:id="396" w:author="Alex Borowicz" w:date="2019-07-05T14:02:00Z">
        <w:r w:rsidR="00FA58D9">
          <w:rPr>
            <w:rFonts w:ascii="Times New Roman" w:hAnsi="Times New Roman" w:cs="Times New Roman"/>
            <w:sz w:val="24"/>
            <w:szCs w:val="24"/>
          </w:rPr>
          <w:t xml:space="preserve">arrived at </w:t>
        </w:r>
      </w:ins>
      <w:ins w:id="397" w:author="Alex Borowicz" w:date="2019-07-03T13:46:00Z">
        <w:r>
          <w:rPr>
            <w:rFonts w:ascii="Times New Roman" w:hAnsi="Times New Roman" w:cs="Times New Roman"/>
            <w:sz w:val="24"/>
            <w:szCs w:val="24"/>
          </w:rPr>
          <w:t xml:space="preserve">its best weights after only </w:t>
        </w:r>
      </w:ins>
      <w:ins w:id="398" w:author="Alex Borowicz" w:date="2019-07-09T22:57:00Z">
        <w:r w:rsidR="00AC3B90">
          <w:rPr>
            <w:rFonts w:ascii="Times New Roman" w:hAnsi="Times New Roman" w:cs="Times New Roman"/>
            <w:sz w:val="24"/>
            <w:szCs w:val="24"/>
          </w:rPr>
          <w:t>9</w:t>
        </w:r>
      </w:ins>
      <w:ins w:id="399" w:author="Alex Borowicz" w:date="2019-07-03T13:46:00Z">
        <w:r>
          <w:rPr>
            <w:rFonts w:ascii="Times New Roman" w:hAnsi="Times New Roman" w:cs="Times New Roman"/>
            <w:sz w:val="24"/>
            <w:szCs w:val="24"/>
          </w:rPr>
          <w:t xml:space="preserve"> epochs</w:t>
        </w:r>
      </w:ins>
      <w:ins w:id="400" w:author="Alex Borowicz" w:date="2019-07-09T22:58:00Z">
        <w:r w:rsidR="00AC3B90">
          <w:rPr>
            <w:rFonts w:ascii="Times New Roman" w:hAnsi="Times New Roman" w:cs="Times New Roman"/>
            <w:sz w:val="24"/>
            <w:szCs w:val="24"/>
          </w:rPr>
          <w:t xml:space="preserve"> (Table 3)</w:t>
        </w:r>
      </w:ins>
      <w:ins w:id="401" w:author="Alex Borowicz" w:date="2019-07-03T13:46:00Z">
        <w:r>
          <w:rPr>
            <w:rFonts w:ascii="Times New Roman" w:hAnsi="Times New Roman" w:cs="Times New Roman"/>
            <w:sz w:val="24"/>
            <w:szCs w:val="24"/>
          </w:rPr>
          <w:t xml:space="preserve">. In this case, both were </w:t>
        </w:r>
        <w:r>
          <w:rPr>
            <w:rFonts w:ascii="Times New Roman" w:hAnsi="Times New Roman" w:cs="Times New Roman"/>
            <w:sz w:val="24"/>
            <w:szCs w:val="24"/>
          </w:rPr>
          <w:lastRenderedPageBreak/>
          <w:t xml:space="preserve">trained with the same </w:t>
        </w:r>
      </w:ins>
      <w:ins w:id="402" w:author="Alex Borowicz" w:date="2019-07-09T23:04:00Z">
        <w:r w:rsidR="004102E2">
          <w:rPr>
            <w:rFonts w:ascii="Times New Roman" w:hAnsi="Times New Roman" w:cs="Times New Roman"/>
            <w:sz w:val="24"/>
            <w:szCs w:val="24"/>
          </w:rPr>
          <w:t>se</w:t>
        </w:r>
      </w:ins>
      <w:ins w:id="403" w:author="Alex Borowicz" w:date="2019-07-09T23:05:00Z">
        <w:r w:rsidR="004102E2">
          <w:rPr>
            <w:rFonts w:ascii="Times New Roman" w:hAnsi="Times New Roman" w:cs="Times New Roman"/>
            <w:sz w:val="24"/>
            <w:szCs w:val="24"/>
          </w:rPr>
          <w:t xml:space="preserve">t of experimental </w:t>
        </w:r>
      </w:ins>
      <w:ins w:id="404" w:author="Alex Borowicz" w:date="2019-07-03T13:46:00Z">
        <w:r>
          <w:rPr>
            <w:rFonts w:ascii="Times New Roman" w:hAnsi="Times New Roman" w:cs="Times New Roman"/>
            <w:sz w:val="24"/>
            <w:szCs w:val="24"/>
          </w:rPr>
          <w:t>learning rate</w:t>
        </w:r>
      </w:ins>
      <w:ins w:id="405" w:author="Alex Borowicz" w:date="2019-07-09T23:05:00Z">
        <w:r w:rsidR="004102E2">
          <w:rPr>
            <w:rFonts w:ascii="Times New Roman" w:hAnsi="Times New Roman" w:cs="Times New Roman"/>
            <w:sz w:val="24"/>
            <w:szCs w:val="24"/>
          </w:rPr>
          <w:t>s</w:t>
        </w:r>
      </w:ins>
      <w:ins w:id="406" w:author="Alex Borowicz" w:date="2019-07-03T13:46:00Z">
        <w:r>
          <w:rPr>
            <w:rFonts w:ascii="Times New Roman" w:hAnsi="Times New Roman" w:cs="Times New Roman"/>
            <w:sz w:val="24"/>
            <w:szCs w:val="24"/>
          </w:rPr>
          <w:t>, but this and other parameters could be tuned to allow for longer or shorter training. In the case of ResNet-152, the model weights at the 24</w:t>
        </w:r>
        <w:r w:rsidRPr="009906D5">
          <w:rPr>
            <w:rFonts w:ascii="Times New Roman" w:hAnsi="Times New Roman" w:cs="Times New Roman"/>
            <w:sz w:val="24"/>
            <w:szCs w:val="24"/>
            <w:vertAlign w:val="superscript"/>
          </w:rPr>
          <w:t>th</w:t>
        </w:r>
        <w:r>
          <w:rPr>
            <w:rFonts w:ascii="Times New Roman" w:hAnsi="Times New Roman" w:cs="Times New Roman"/>
            <w:sz w:val="24"/>
            <w:szCs w:val="24"/>
          </w:rPr>
          <w:t xml:space="preserve"> epoch demonstrated that the model had overfit the training data slightly, and this can easily change with a different training set, especially one of different size. </w:t>
        </w:r>
      </w:ins>
    </w:p>
    <w:p w14:paraId="4D69F6AF" w14:textId="722E6888" w:rsidR="00E23853" w:rsidRDefault="006778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most </w:t>
      </w:r>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r w:rsidRPr="00CF41A8">
        <w:rPr>
          <w:rFonts w:ascii="Times New Roman" w:hAnsi="Times New Roman" w:cs="Times New Roman"/>
          <w:sz w:val="24"/>
          <w:szCs w:val="24"/>
        </w:rPr>
        <w:t>learning applications, the model could be iteratively improved with the addition of correctly classified and ve</w:t>
      </w:r>
      <w:r>
        <w:rPr>
          <w:rFonts w:ascii="Times New Roman" w:hAnsi="Times New Roman" w:cs="Times New Roman"/>
          <w:sz w:val="24"/>
          <w:szCs w:val="24"/>
        </w:rPr>
        <w:t>r</w:t>
      </w:r>
      <w:r w:rsidRPr="00CF41A8">
        <w:rPr>
          <w:rFonts w:ascii="Times New Roman" w:hAnsi="Times New Roman" w:cs="Times New Roman"/>
          <w:sz w:val="24"/>
          <w:szCs w:val="24"/>
        </w:rPr>
        <w:t xml:space="preserve">ified whales from </w:t>
      </w:r>
      <w:r>
        <w:rPr>
          <w:rFonts w:ascii="Times New Roman" w:hAnsi="Times New Roman" w:cs="Times New Roman"/>
          <w:sz w:val="24"/>
          <w:szCs w:val="24"/>
        </w:rPr>
        <w:t>future</w:t>
      </w:r>
      <w:r w:rsidRPr="00CF41A8">
        <w:rPr>
          <w:rFonts w:ascii="Times New Roman" w:hAnsi="Times New Roman" w:cs="Times New Roman"/>
          <w:sz w:val="24"/>
          <w:szCs w:val="24"/>
        </w:rPr>
        <w:t xml:space="preserve"> imagery</w:t>
      </w:r>
      <w:r w:rsidR="00B20C24"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ins w:id="407" w:author="Alex Borowicz" w:date="2019-07-02T12:04:00Z">
        <w:r w:rsidR="009732DB">
          <w:rPr>
            <w:rFonts w:ascii="Times New Roman" w:hAnsi="Times New Roman" w:cs="Times New Roman"/>
            <w:sz w:val="24"/>
            <w:szCs w:val="24"/>
          </w:rPr>
          <w:t xml:space="preserve">We believe that this method is an improvement over the previous classification methods employed by </w:t>
        </w:r>
        <w:proofErr w:type="spellStart"/>
        <w:r w:rsidR="009732DB">
          <w:rPr>
            <w:rFonts w:ascii="Times New Roman" w:hAnsi="Times New Roman" w:cs="Times New Roman"/>
            <w:sz w:val="24"/>
            <w:szCs w:val="24"/>
          </w:rPr>
          <w:t>Fretwell</w:t>
        </w:r>
        <w:proofErr w:type="spellEnd"/>
        <w:r w:rsidR="009732DB">
          <w:rPr>
            <w:rFonts w:ascii="Times New Roman" w:hAnsi="Times New Roman" w:cs="Times New Roman"/>
            <w:sz w:val="24"/>
            <w:szCs w:val="24"/>
          </w:rPr>
          <w:t xml:space="preserve"> </w:t>
        </w:r>
      </w:ins>
      <w:ins w:id="408" w:author="Alex Borowicz" w:date="2019-07-03T13:40:00Z">
        <w:r w:rsidR="008538A3">
          <w:rPr>
            <w:rFonts w:ascii="Times New Roman" w:hAnsi="Times New Roman" w:cs="Times New Roman"/>
            <w:sz w:val="24"/>
            <w:szCs w:val="24"/>
          </w:rPr>
          <w:t>et al.</w:t>
        </w:r>
      </w:ins>
      <w:ins w:id="409" w:author="Alex Borowicz" w:date="2019-07-02T12:04:00Z">
        <w:r w:rsidR="009732DB">
          <w:rPr>
            <w:rFonts w:ascii="Times New Roman" w:hAnsi="Times New Roman" w:cs="Times New Roman"/>
            <w:sz w:val="24"/>
            <w:szCs w:val="24"/>
          </w:rPr>
          <w:t xml:space="preserve"> </w:t>
        </w:r>
      </w:ins>
      <w:ins w:id="410" w:author="Alex Borowicz" w:date="2019-07-02T12:05:00Z">
        <w:r w:rsidR="009732DB">
          <w:rPr>
            <w:rFonts w:ascii="Times New Roman" w:hAnsi="Times New Roman" w:cs="Times New Roman"/>
            <w:sz w:val="24"/>
            <w:szCs w:val="24"/>
          </w:rPr>
          <w:t xml:space="preserve">[24] which, while successful, </w:t>
        </w:r>
      </w:ins>
      <w:ins w:id="411" w:author="Alex Borowicz" w:date="2019-07-02T12:06:00Z">
        <w:r w:rsidR="009732DB">
          <w:rPr>
            <w:rFonts w:ascii="Times New Roman" w:hAnsi="Times New Roman" w:cs="Times New Roman"/>
            <w:sz w:val="24"/>
            <w:szCs w:val="24"/>
          </w:rPr>
          <w:t>will</w:t>
        </w:r>
      </w:ins>
      <w:ins w:id="412" w:author="Alex Borowicz" w:date="2019-07-02T12:07:00Z">
        <w:r w:rsidR="009732DB">
          <w:rPr>
            <w:rFonts w:ascii="Times New Roman" w:hAnsi="Times New Roman" w:cs="Times New Roman"/>
            <w:sz w:val="24"/>
            <w:szCs w:val="24"/>
          </w:rPr>
          <w:t xml:space="preserve"> likely be sensitive to differences in </w:t>
        </w:r>
      </w:ins>
      <w:ins w:id="413" w:author="Alex Borowicz" w:date="2019-07-02T12:08:00Z">
        <w:r w:rsidR="009732DB">
          <w:rPr>
            <w:rFonts w:ascii="Times New Roman" w:hAnsi="Times New Roman" w:cs="Times New Roman"/>
            <w:sz w:val="24"/>
            <w:szCs w:val="24"/>
          </w:rPr>
          <w:t>ocean color and turbidity and less robust to the size of different species.</w:t>
        </w:r>
      </w:ins>
      <w:ins w:id="414" w:author="Alex Borowicz" w:date="2019-07-02T12:09:00Z">
        <w:r w:rsidR="00A42629">
          <w:rPr>
            <w:rFonts w:ascii="Times New Roman" w:hAnsi="Times New Roman" w:cs="Times New Roman"/>
            <w:sz w:val="24"/>
            <w:szCs w:val="24"/>
          </w:rPr>
          <w:t xml:space="preserve"> </w:t>
        </w:r>
      </w:ins>
      <w:ins w:id="415" w:author="Alex Borowicz" w:date="2019-07-02T12:15:00Z">
        <w:r w:rsidR="00A51B4B">
          <w:rPr>
            <w:rFonts w:ascii="Times New Roman" w:hAnsi="Times New Roman" w:cs="Times New Roman"/>
            <w:sz w:val="24"/>
            <w:szCs w:val="24"/>
          </w:rPr>
          <w:t xml:space="preserve">Our method </w:t>
        </w:r>
      </w:ins>
      <w:ins w:id="416" w:author="Alex Borowicz" w:date="2019-07-03T13:40:00Z">
        <w:r w:rsidR="00BD257F">
          <w:rPr>
            <w:rFonts w:ascii="Times New Roman" w:hAnsi="Times New Roman" w:cs="Times New Roman"/>
            <w:sz w:val="24"/>
            <w:szCs w:val="24"/>
          </w:rPr>
          <w:t xml:space="preserve">differs from </w:t>
        </w:r>
        <w:proofErr w:type="spellStart"/>
        <w:r w:rsidR="00BD257F">
          <w:rPr>
            <w:rFonts w:ascii="Times New Roman" w:hAnsi="Times New Roman" w:cs="Times New Roman"/>
            <w:sz w:val="24"/>
            <w:szCs w:val="24"/>
          </w:rPr>
          <w:t>Fretwell</w:t>
        </w:r>
        <w:proofErr w:type="spellEnd"/>
        <w:r w:rsidR="00BD257F">
          <w:rPr>
            <w:rFonts w:ascii="Times New Roman" w:hAnsi="Times New Roman" w:cs="Times New Roman"/>
            <w:sz w:val="24"/>
            <w:szCs w:val="24"/>
          </w:rPr>
          <w:t xml:space="preserve"> et al. [24] </w:t>
        </w:r>
      </w:ins>
      <w:ins w:id="417" w:author="Alex Borowicz" w:date="2019-07-02T12:15:00Z">
        <w:r w:rsidR="00A51B4B">
          <w:rPr>
            <w:rFonts w:ascii="Times New Roman" w:hAnsi="Times New Roman" w:cs="Times New Roman"/>
            <w:sz w:val="24"/>
            <w:szCs w:val="24"/>
          </w:rPr>
          <w:t>in</w:t>
        </w:r>
      </w:ins>
      <w:ins w:id="418" w:author="Alex Borowicz" w:date="2019-07-03T13:40:00Z">
        <w:r w:rsidR="00BD257F">
          <w:rPr>
            <w:rFonts w:ascii="Times New Roman" w:hAnsi="Times New Roman" w:cs="Times New Roman"/>
            <w:sz w:val="24"/>
            <w:szCs w:val="24"/>
          </w:rPr>
          <w:t xml:space="preserve"> several respects, not only </w:t>
        </w:r>
      </w:ins>
      <w:proofErr w:type="gramStart"/>
      <w:ins w:id="419" w:author="Alex Borowicz" w:date="2019-07-03T13:41:00Z">
        <w:r w:rsidR="00BD257F">
          <w:rPr>
            <w:rFonts w:ascii="Times New Roman" w:hAnsi="Times New Roman" w:cs="Times New Roman"/>
            <w:sz w:val="24"/>
            <w:szCs w:val="24"/>
          </w:rPr>
          <w:t>in regard to</w:t>
        </w:r>
        <w:proofErr w:type="gramEnd"/>
        <w:r w:rsidR="00BD257F">
          <w:rPr>
            <w:rFonts w:ascii="Times New Roman" w:hAnsi="Times New Roman" w:cs="Times New Roman"/>
            <w:sz w:val="24"/>
            <w:szCs w:val="24"/>
          </w:rPr>
          <w:t xml:space="preserve"> the</w:t>
        </w:r>
      </w:ins>
      <w:ins w:id="420" w:author="Alex Borowicz" w:date="2019-07-02T12:15:00Z">
        <w:r w:rsidR="00A51B4B">
          <w:rPr>
            <w:rFonts w:ascii="Times New Roman" w:hAnsi="Times New Roman" w:cs="Times New Roman"/>
            <w:sz w:val="24"/>
            <w:szCs w:val="24"/>
          </w:rPr>
          <w:t xml:space="preserve"> classification </w:t>
        </w:r>
      </w:ins>
      <w:ins w:id="421" w:author="Alex Borowicz" w:date="2019-07-03T13:41:00Z">
        <w:r w:rsidR="00BD257F">
          <w:rPr>
            <w:rFonts w:ascii="Times New Roman" w:hAnsi="Times New Roman" w:cs="Times New Roman"/>
            <w:sz w:val="24"/>
            <w:szCs w:val="24"/>
          </w:rPr>
          <w:t>method but also with respect to the underlying</w:t>
        </w:r>
      </w:ins>
      <w:ins w:id="422" w:author="Alex Borowicz" w:date="2019-07-02T12:15:00Z">
        <w:r w:rsidR="00A51B4B">
          <w:rPr>
            <w:rFonts w:ascii="Times New Roman" w:hAnsi="Times New Roman" w:cs="Times New Roman"/>
            <w:sz w:val="24"/>
            <w:szCs w:val="24"/>
          </w:rPr>
          <w:t xml:space="preserve"> data </w:t>
        </w:r>
      </w:ins>
      <w:ins w:id="423" w:author="Alex Borowicz" w:date="2019-07-03T13:41:00Z">
        <w:r w:rsidR="00BD257F">
          <w:rPr>
            <w:rFonts w:ascii="Times New Roman" w:hAnsi="Times New Roman" w:cs="Times New Roman"/>
            <w:sz w:val="24"/>
            <w:szCs w:val="24"/>
          </w:rPr>
          <w:t xml:space="preserve">used </w:t>
        </w:r>
      </w:ins>
      <w:ins w:id="424" w:author="Alex Borowicz" w:date="2019-07-02T12:15:00Z">
        <w:r w:rsidR="00A51B4B">
          <w:rPr>
            <w:rFonts w:ascii="Times New Roman" w:hAnsi="Times New Roman" w:cs="Times New Roman"/>
            <w:sz w:val="24"/>
            <w:szCs w:val="24"/>
          </w:rPr>
          <w:t>(</w:t>
        </w:r>
      </w:ins>
      <w:ins w:id="425" w:author="Alex Borowicz" w:date="2019-07-03T13:41:00Z">
        <w:r w:rsidR="00BD257F">
          <w:rPr>
            <w:rFonts w:ascii="Times New Roman" w:hAnsi="Times New Roman" w:cs="Times New Roman"/>
            <w:sz w:val="24"/>
            <w:szCs w:val="24"/>
          </w:rPr>
          <w:t>that is,</w:t>
        </w:r>
      </w:ins>
      <w:ins w:id="426" w:author="Alex Borowicz" w:date="2019-07-02T12:15:00Z">
        <w:r w:rsidR="00A51B4B">
          <w:rPr>
            <w:rFonts w:ascii="Times New Roman" w:hAnsi="Times New Roman" w:cs="Times New Roman"/>
            <w:sz w:val="24"/>
            <w:szCs w:val="24"/>
          </w:rPr>
          <w:t xml:space="preserve"> </w:t>
        </w:r>
      </w:ins>
      <w:ins w:id="427" w:author="Alex Borowicz" w:date="2019-07-09T20:43:00Z">
        <w:r w:rsidR="009C372C">
          <w:rPr>
            <w:rFonts w:ascii="Times New Roman" w:hAnsi="Times New Roman" w:cs="Times New Roman"/>
            <w:sz w:val="24"/>
            <w:szCs w:val="24"/>
          </w:rPr>
          <w:t>red, green, and blue</w:t>
        </w:r>
      </w:ins>
      <w:ins w:id="428" w:author="Alex Borowicz" w:date="2019-07-02T12:15:00Z">
        <w:r w:rsidR="00A51B4B">
          <w:rPr>
            <w:rFonts w:ascii="Times New Roman" w:hAnsi="Times New Roman" w:cs="Times New Roman"/>
            <w:sz w:val="24"/>
            <w:szCs w:val="24"/>
          </w:rPr>
          <w:t xml:space="preserve"> bands</w:t>
        </w:r>
      </w:ins>
      <w:ins w:id="429" w:author="Alex Borowicz" w:date="2019-07-02T12:16:00Z">
        <w:r w:rsidR="00A51B4B">
          <w:rPr>
            <w:rFonts w:ascii="Times New Roman" w:hAnsi="Times New Roman" w:cs="Times New Roman"/>
            <w:sz w:val="24"/>
            <w:szCs w:val="24"/>
          </w:rPr>
          <w:t xml:space="preserve"> </w:t>
        </w:r>
      </w:ins>
      <w:ins w:id="430" w:author="Alex Borowicz" w:date="2019-07-03T13:41:00Z">
        <w:r w:rsidR="00BD257F">
          <w:rPr>
            <w:rFonts w:ascii="Times New Roman" w:hAnsi="Times New Roman" w:cs="Times New Roman"/>
            <w:sz w:val="24"/>
            <w:szCs w:val="24"/>
          </w:rPr>
          <w:t>only</w:t>
        </w:r>
      </w:ins>
      <w:ins w:id="431" w:author="Alex Borowicz" w:date="2019-07-02T12:16:00Z">
        <w:r w:rsidR="00A51B4B">
          <w:rPr>
            <w:rFonts w:ascii="Times New Roman" w:hAnsi="Times New Roman" w:cs="Times New Roman"/>
            <w:sz w:val="24"/>
            <w:szCs w:val="24"/>
          </w:rPr>
          <w:t>)</w:t>
        </w:r>
      </w:ins>
      <w:ins w:id="432" w:author="Alex Borowicz" w:date="2019-07-03T13:42:00Z">
        <w:r w:rsidR="00BD257F">
          <w:rPr>
            <w:rFonts w:ascii="Times New Roman" w:hAnsi="Times New Roman" w:cs="Times New Roman"/>
            <w:sz w:val="24"/>
            <w:szCs w:val="24"/>
          </w:rPr>
          <w:t>,</w:t>
        </w:r>
      </w:ins>
      <w:ins w:id="433" w:author="Alex Borowicz" w:date="2019-07-02T12:16:00Z">
        <w:r w:rsidR="00A51B4B">
          <w:rPr>
            <w:rFonts w:ascii="Times New Roman" w:hAnsi="Times New Roman" w:cs="Times New Roman"/>
            <w:sz w:val="24"/>
            <w:szCs w:val="24"/>
          </w:rPr>
          <w:t xml:space="preserve"> </w:t>
        </w:r>
      </w:ins>
      <w:ins w:id="434" w:author="Alex Borowicz" w:date="2019-07-03T13:42:00Z">
        <w:r w:rsidR="00BD257F">
          <w:rPr>
            <w:rFonts w:ascii="Times New Roman" w:hAnsi="Times New Roman" w:cs="Times New Roman"/>
            <w:sz w:val="24"/>
            <w:szCs w:val="24"/>
          </w:rPr>
          <w:t>and one avenue for further research may be to explore the benefit of using additional spectral bands for classification</w:t>
        </w:r>
      </w:ins>
      <w:ins w:id="435" w:author="Alex Borowicz" w:date="2019-07-02T12:17:00Z">
        <w:r w:rsidR="00A51B4B">
          <w:rPr>
            <w:rFonts w:ascii="Times New Roman" w:hAnsi="Times New Roman" w:cs="Times New Roman"/>
            <w:sz w:val="24"/>
            <w:szCs w:val="24"/>
          </w:rPr>
          <w:t>.</w:t>
        </w:r>
      </w:ins>
      <w:ins w:id="436" w:author="Alex Borowicz" w:date="2019-07-02T12:15:00Z">
        <w:r w:rsidR="00A51B4B">
          <w:rPr>
            <w:rFonts w:ascii="Times New Roman" w:hAnsi="Times New Roman" w:cs="Times New Roman"/>
            <w:sz w:val="24"/>
            <w:szCs w:val="24"/>
          </w:rPr>
          <w:t xml:space="preserve"> </w:t>
        </w:r>
      </w:ins>
      <w:ins w:id="437" w:author="Alex Borowicz" w:date="2019-07-03T13:42:00Z">
        <w:r w:rsidR="00BD257F">
          <w:rPr>
            <w:rFonts w:ascii="Times New Roman" w:hAnsi="Times New Roman" w:cs="Times New Roman"/>
            <w:sz w:val="24"/>
            <w:szCs w:val="24"/>
          </w:rPr>
          <w:t xml:space="preserve">Despite the demonstrated feasibility of automated classification of whales in satellite imagery, </w:t>
        </w:r>
      </w:ins>
      <w:ins w:id="438" w:author="Alex Borowicz" w:date="2019-07-02T12:09:00Z">
        <w:r w:rsidR="00A42629">
          <w:rPr>
            <w:rFonts w:ascii="Times New Roman" w:hAnsi="Times New Roman" w:cs="Times New Roman"/>
            <w:sz w:val="24"/>
            <w:szCs w:val="24"/>
          </w:rPr>
          <w:t>barriers remain to</w:t>
        </w:r>
      </w:ins>
      <w:ins w:id="439" w:author="Alex Borowicz" w:date="2019-07-02T12:06:00Z">
        <w:r w:rsidR="009732DB">
          <w:rPr>
            <w:rFonts w:ascii="Times New Roman" w:hAnsi="Times New Roman" w:cs="Times New Roman"/>
            <w:sz w:val="24"/>
            <w:szCs w:val="24"/>
          </w:rPr>
          <w:t xml:space="preserve"> </w:t>
        </w:r>
      </w:ins>
      <w:ins w:id="440" w:author="Alex Borowicz" w:date="2019-07-02T12:09:00Z">
        <w:r w:rsidR="00A42629">
          <w:rPr>
            <w:rFonts w:ascii="Times New Roman" w:hAnsi="Times New Roman" w:cs="Times New Roman"/>
            <w:sz w:val="24"/>
            <w:szCs w:val="24"/>
          </w:rPr>
          <w:t>broad adoption</w:t>
        </w:r>
      </w:ins>
      <w:ins w:id="441" w:author="Alex Borowicz" w:date="2019-07-03T13:43:00Z">
        <w:r w:rsidR="00BD257F">
          <w:rPr>
            <w:rFonts w:ascii="Times New Roman" w:hAnsi="Times New Roman" w:cs="Times New Roman"/>
            <w:sz w:val="24"/>
            <w:szCs w:val="24"/>
          </w:rPr>
          <w:t xml:space="preserve">. Most significant is the paucity of open-water imagery </w:t>
        </w:r>
      </w:ins>
      <w:del w:id="442" w:author="Alex Borowicz" w:date="2019-07-02T12:09:00Z">
        <w:r w:rsidRPr="00CF41A8" w:rsidDel="00A42629">
          <w:rPr>
            <w:rFonts w:ascii="Times New Roman" w:hAnsi="Times New Roman" w:cs="Times New Roman"/>
            <w:sz w:val="24"/>
            <w:szCs w:val="24"/>
          </w:rPr>
          <w:delText>A</w:delText>
        </w:r>
      </w:del>
      <w:del w:id="443" w:author="Alex Borowicz" w:date="2019-07-03T13:43:00Z">
        <w:r w:rsidRPr="00CF41A8" w:rsidDel="00BD257F">
          <w:rPr>
            <w:rFonts w:ascii="Times New Roman" w:hAnsi="Times New Roman" w:cs="Times New Roman"/>
            <w:sz w:val="24"/>
            <w:szCs w:val="24"/>
          </w:rPr>
          <w:delText xml:space="preserve">s it stands, there is little open-water imagery </w:delText>
        </w:r>
      </w:del>
      <w:r w:rsidRPr="00CF41A8">
        <w:rPr>
          <w:rFonts w:ascii="Times New Roman" w:hAnsi="Times New Roman" w:cs="Times New Roman"/>
          <w:sz w:val="24"/>
          <w:szCs w:val="24"/>
        </w:rPr>
        <w:t xml:space="preserve">available in </w:t>
      </w:r>
      <w:proofErr w:type="spellStart"/>
      <w:r w:rsidRPr="00CF41A8">
        <w:rPr>
          <w:rFonts w:ascii="Times New Roman" w:hAnsi="Times New Roman" w:cs="Times New Roman"/>
          <w:sz w:val="24"/>
          <w:szCs w:val="24"/>
        </w:rPr>
        <w:t>DigitalGlobe’s</w:t>
      </w:r>
      <w:proofErr w:type="spellEnd"/>
      <w:r w:rsidRPr="00CF41A8">
        <w:rPr>
          <w:rFonts w:ascii="Times New Roman" w:hAnsi="Times New Roman" w:cs="Times New Roman"/>
          <w:sz w:val="24"/>
          <w:szCs w:val="24"/>
        </w:rPr>
        <w:t xml:space="preserve"> archive</w:t>
      </w:r>
      <w:ins w:id="444" w:author="Alex Borowicz" w:date="2019-07-05T14:05:00Z">
        <w:r w:rsidR="00083532">
          <w:rPr>
            <w:rFonts w:ascii="Times New Roman" w:hAnsi="Times New Roman" w:cs="Times New Roman"/>
            <w:sz w:val="24"/>
            <w:szCs w:val="24"/>
          </w:rPr>
          <w:t xml:space="preserve"> (and the lack of similar-resolution </w:t>
        </w:r>
      </w:ins>
      <w:ins w:id="445" w:author="Alex Borowicz" w:date="2019-07-05T14:06:00Z">
        <w:r w:rsidR="00083532">
          <w:rPr>
            <w:rFonts w:ascii="Times New Roman" w:hAnsi="Times New Roman" w:cs="Times New Roman"/>
            <w:sz w:val="24"/>
            <w:szCs w:val="24"/>
          </w:rPr>
          <w:t>sensors</w:t>
        </w:r>
      </w:ins>
      <w:ins w:id="446" w:author="Alex Borowicz" w:date="2019-07-05T14:05:00Z">
        <w:r w:rsidR="00083532">
          <w:rPr>
            <w:rFonts w:ascii="Times New Roman" w:hAnsi="Times New Roman" w:cs="Times New Roman"/>
            <w:sz w:val="24"/>
            <w:szCs w:val="24"/>
          </w:rPr>
          <w:t xml:space="preserve"> from other providers)</w:t>
        </w:r>
      </w:ins>
      <w:ins w:id="447" w:author="Alex Borowicz" w:date="2019-07-03T13:43:00Z">
        <w:r w:rsidR="00BD257F">
          <w:rPr>
            <w:rFonts w:ascii="Times New Roman" w:hAnsi="Times New Roman" w:cs="Times New Roman"/>
            <w:sz w:val="24"/>
            <w:szCs w:val="24"/>
          </w:rPr>
          <w:t>,</w:t>
        </w:r>
      </w:ins>
      <w:r w:rsidRPr="00CF41A8">
        <w:rPr>
          <w:rFonts w:ascii="Times New Roman" w:hAnsi="Times New Roman" w:cs="Times New Roman"/>
          <w:sz w:val="24"/>
          <w:szCs w:val="24"/>
        </w:rPr>
        <w:t xml:space="preserve"> </w:t>
      </w:r>
      <w:ins w:id="448" w:author="Alex Borowicz" w:date="2019-07-03T13:43:00Z">
        <w:r w:rsidR="00BD257F">
          <w:rPr>
            <w:rFonts w:ascii="Times New Roman" w:hAnsi="Times New Roman" w:cs="Times New Roman"/>
            <w:sz w:val="24"/>
            <w:szCs w:val="24"/>
          </w:rPr>
          <w:t>wh</w:t>
        </w:r>
      </w:ins>
      <w:ins w:id="449" w:author="Alex Borowicz" w:date="2019-07-03T13:44:00Z">
        <w:r w:rsidR="00BD257F">
          <w:rPr>
            <w:rFonts w:ascii="Times New Roman" w:hAnsi="Times New Roman" w:cs="Times New Roman"/>
            <w:sz w:val="24"/>
            <w:szCs w:val="24"/>
          </w:rPr>
          <w:t>ich reflects that imagery is not</w:t>
        </w:r>
      </w:ins>
      <w:del w:id="450" w:author="Alex Borowicz" w:date="2019-07-03T13:43:00Z">
        <w:r w:rsidRPr="00CF41A8" w:rsidDel="00BD257F">
          <w:rPr>
            <w:rFonts w:ascii="Times New Roman" w:hAnsi="Times New Roman" w:cs="Times New Roman"/>
            <w:sz w:val="24"/>
            <w:szCs w:val="24"/>
          </w:rPr>
          <w:delText>of imagery as they do not</w:delText>
        </w:r>
      </w:del>
      <w:r w:rsidRPr="00CF41A8">
        <w:rPr>
          <w:rFonts w:ascii="Times New Roman" w:hAnsi="Times New Roman" w:cs="Times New Roman"/>
          <w:sz w:val="24"/>
          <w:szCs w:val="24"/>
        </w:rPr>
        <w:t xml:space="preserve"> collect</w:t>
      </w:r>
      <w:ins w:id="451" w:author="Alex Borowicz" w:date="2019-07-03T13:44:00Z">
        <w:r w:rsidR="00BD257F">
          <w:rPr>
            <w:rFonts w:ascii="Times New Roman" w:hAnsi="Times New Roman" w:cs="Times New Roman"/>
            <w:sz w:val="24"/>
            <w:szCs w:val="24"/>
          </w:rPr>
          <w:t>ed</w:t>
        </w:r>
      </w:ins>
      <w:r w:rsidRPr="00CF41A8">
        <w:rPr>
          <w:rFonts w:ascii="Times New Roman" w:hAnsi="Times New Roman" w:cs="Times New Roman"/>
          <w:sz w:val="24"/>
          <w:szCs w:val="24"/>
        </w:rPr>
        <w:t xml:space="preserve"> continuously</w:t>
      </w:r>
      <w:ins w:id="452" w:author="Alex Borowicz" w:date="2019-07-03T13:44:00Z">
        <w:r w:rsidR="00BD257F">
          <w:rPr>
            <w:rFonts w:ascii="Times New Roman" w:hAnsi="Times New Roman" w:cs="Times New Roman"/>
            <w:sz w:val="24"/>
            <w:szCs w:val="24"/>
          </w:rPr>
          <w:t xml:space="preserve"> but is</w:t>
        </w:r>
      </w:ins>
      <w:del w:id="453" w:author="Alex Borowicz" w:date="2019-07-03T13:44:00Z">
        <w:r w:rsidRPr="00CF41A8" w:rsidDel="00BD257F">
          <w:rPr>
            <w:rFonts w:ascii="Times New Roman" w:hAnsi="Times New Roman" w:cs="Times New Roman"/>
            <w:sz w:val="24"/>
            <w:szCs w:val="24"/>
          </w:rPr>
          <w:delText>,</w:delText>
        </w:r>
      </w:del>
      <w:r w:rsidRPr="00CF41A8">
        <w:rPr>
          <w:rFonts w:ascii="Times New Roman" w:hAnsi="Times New Roman" w:cs="Times New Roman"/>
          <w:sz w:val="24"/>
          <w:szCs w:val="24"/>
        </w:rPr>
        <w:t xml:space="preserve"> instead </w:t>
      </w:r>
      <w:del w:id="454" w:author="Alex Borowicz" w:date="2019-07-03T13:44:00Z">
        <w:r w:rsidRPr="00CF41A8" w:rsidDel="00BD257F">
          <w:rPr>
            <w:rFonts w:ascii="Times New Roman" w:hAnsi="Times New Roman" w:cs="Times New Roman"/>
            <w:sz w:val="24"/>
            <w:szCs w:val="24"/>
          </w:rPr>
          <w:delText>tasking</w:delText>
        </w:r>
      </w:del>
      <w:ins w:id="455" w:author="Alex Borowicz" w:date="2019-07-03T13:44:00Z">
        <w:r w:rsidR="00BD257F">
          <w:rPr>
            <w:rFonts w:ascii="Times New Roman" w:hAnsi="Times New Roman" w:cs="Times New Roman"/>
            <w:sz w:val="24"/>
            <w:szCs w:val="24"/>
          </w:rPr>
          <w:t>targeted within</w:t>
        </w:r>
      </w:ins>
      <w:r w:rsidRPr="00CF41A8">
        <w:rPr>
          <w:rFonts w:ascii="Times New Roman" w:hAnsi="Times New Roman" w:cs="Times New Roman"/>
          <w:sz w:val="24"/>
          <w:szCs w:val="24"/>
        </w:rPr>
        <w:t xml:space="preserve"> </w:t>
      </w:r>
      <w:del w:id="456" w:author="Alex Borowicz" w:date="2019-07-03T13:44:00Z">
        <w:r w:rsidRPr="00CF41A8" w:rsidDel="00BD257F">
          <w:rPr>
            <w:rFonts w:ascii="Times New Roman" w:hAnsi="Times New Roman" w:cs="Times New Roman"/>
            <w:sz w:val="24"/>
            <w:szCs w:val="24"/>
          </w:rPr>
          <w:delText xml:space="preserve">imagery collection for </w:delText>
        </w:r>
      </w:del>
      <w:r w:rsidRPr="00CF41A8">
        <w:rPr>
          <w:rFonts w:ascii="Times New Roman" w:hAnsi="Times New Roman" w:cs="Times New Roman"/>
          <w:sz w:val="24"/>
          <w:szCs w:val="24"/>
        </w:rPr>
        <w:t xml:space="preserve">high-demand regions or in response to </w:t>
      </w:r>
      <w:ins w:id="457" w:author="Alex Borowicz" w:date="2019-07-03T13:44:00Z">
        <w:r w:rsidR="00BD257F">
          <w:rPr>
            <w:rFonts w:ascii="Times New Roman" w:hAnsi="Times New Roman" w:cs="Times New Roman"/>
            <w:sz w:val="24"/>
            <w:szCs w:val="24"/>
          </w:rPr>
          <w:t xml:space="preserve">specific </w:t>
        </w:r>
      </w:ins>
      <w:r w:rsidRPr="00CF41A8">
        <w:rPr>
          <w:rFonts w:ascii="Times New Roman" w:hAnsi="Times New Roman" w:cs="Times New Roman"/>
          <w:sz w:val="24"/>
          <w:szCs w:val="24"/>
        </w:rPr>
        <w:t xml:space="preserve">orders from customers. </w:t>
      </w:r>
      <w:ins w:id="458" w:author="Alex Borowicz" w:date="2019-07-03T13:44:00Z">
        <w:r w:rsidR="00BD257F">
          <w:rPr>
            <w:rFonts w:ascii="Times New Roman" w:hAnsi="Times New Roman" w:cs="Times New Roman"/>
            <w:sz w:val="24"/>
            <w:szCs w:val="24"/>
          </w:rPr>
          <w:t xml:space="preserve">Hopefully, more interest in using satellite imagery for marine mammal surveys </w:t>
        </w:r>
      </w:ins>
      <w:ins w:id="459" w:author="Alex Borowicz" w:date="2019-07-03T13:45:00Z">
        <w:r w:rsidR="00BD257F">
          <w:rPr>
            <w:rFonts w:ascii="Times New Roman" w:hAnsi="Times New Roman" w:cs="Times New Roman"/>
            <w:sz w:val="24"/>
            <w:szCs w:val="24"/>
          </w:rPr>
          <w:t>will facilitate the expansion of open-water imagery available within the catalog.</w:t>
        </w:r>
      </w:ins>
    </w:p>
    <w:p w14:paraId="070DD205" w14:textId="290BE17D" w:rsidR="006778F7" w:rsidRDefault="006778F7"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r w:rsidR="00A76A7D">
        <w:rPr>
          <w:rFonts w:ascii="Times New Roman" w:hAnsi="Times New Roman" w:cs="Times New Roman"/>
          <w:sz w:val="24"/>
          <w:szCs w:val="24"/>
        </w:rPr>
        <w:t xml:space="preserve">. While it is difficult to estimate the cost of </w:t>
      </w:r>
      <w:r w:rsidR="00A76A7D">
        <w:rPr>
          <w:rFonts w:ascii="Times New Roman" w:hAnsi="Times New Roman" w:cs="Times New Roman"/>
          <w:sz w:val="24"/>
          <w:szCs w:val="24"/>
        </w:rPr>
        <w:lastRenderedPageBreak/>
        <w:t xml:space="preserve">field surveys given the differing logistics based on time and region, </w:t>
      </w:r>
      <w:proofErr w:type="spellStart"/>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376CE1">
        <w:rPr>
          <w:rFonts w:ascii="Times New Roman" w:hAnsi="Times New Roman" w:cs="Times New Roman"/>
          <w:sz w:val="24"/>
          <w:szCs w:val="24"/>
        </w:rPr>
        <w:t>[4</w:t>
      </w:r>
      <w:ins w:id="460" w:author="Alex Borowicz" w:date="2019-07-05T16:57:00Z">
        <w:r w:rsidR="003B3F47">
          <w:rPr>
            <w:rFonts w:ascii="Times New Roman" w:hAnsi="Times New Roman" w:cs="Times New Roman"/>
            <w:sz w:val="24"/>
            <w:szCs w:val="24"/>
          </w:rPr>
          <w:t>8</w:t>
        </w:r>
      </w:ins>
      <w:del w:id="461" w:author="Alex Borowicz" w:date="2019-07-05T16:57:00Z">
        <w:r w:rsidR="009D54AA" w:rsidDel="003B3F47">
          <w:rPr>
            <w:rFonts w:ascii="Times New Roman" w:hAnsi="Times New Roman" w:cs="Times New Roman"/>
            <w:sz w:val="24"/>
            <w:szCs w:val="24"/>
          </w:rPr>
          <w:delText>6</w:delText>
        </w:r>
      </w:del>
      <w:r w:rsidR="00376CE1">
        <w:rPr>
          <w:rFonts w:ascii="Times New Roman" w:hAnsi="Times New Roman" w:cs="Times New Roman"/>
          <w:sz w:val="24"/>
          <w:szCs w:val="24"/>
        </w:rPr>
        <w:t>]</w:t>
      </w:r>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 substantial savings in more remote areas</w:t>
      </w:r>
      <w:r w:rsidRPr="00CF41A8">
        <w:rPr>
          <w:rFonts w:ascii="Times New Roman" w:hAnsi="Times New Roman" w:cs="Times New Roman"/>
          <w:sz w:val="24"/>
          <w:szCs w:val="24"/>
        </w:rPr>
        <w:t>.</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S</w:t>
      </w:r>
      <w:r w:rsidR="00E23853">
        <w:rPr>
          <w:rFonts w:ascii="Times New Roman" w:hAnsi="Times New Roman" w:cs="Times New Roman"/>
          <w:sz w:val="24"/>
          <w:szCs w:val="24"/>
        </w:rPr>
        <w:t xml:space="preserve">atellite tasking </w:t>
      </w:r>
      <w:r w:rsidR="00307BE3">
        <w:rPr>
          <w:rFonts w:ascii="Times New Roman" w:hAnsi="Times New Roman" w:cs="Times New Roman"/>
          <w:sz w:val="24"/>
          <w:szCs w:val="24"/>
        </w:rPr>
        <w:t xml:space="preserve">logistics </w:t>
      </w:r>
      <w:r w:rsidR="00E23853">
        <w:rPr>
          <w:rFonts w:ascii="Times New Roman" w:hAnsi="Times New Roman" w:cs="Times New Roman"/>
          <w:sz w:val="24"/>
          <w:szCs w:val="24"/>
        </w:rPr>
        <w:t xml:space="preserve">can make </w:t>
      </w:r>
      <w:r w:rsidR="00307BE3">
        <w:rPr>
          <w:rFonts w:ascii="Times New Roman" w:hAnsi="Times New Roman" w:cs="Times New Roman"/>
          <w:sz w:val="24"/>
          <w:szCs w:val="24"/>
        </w:rPr>
        <w:t>imagery</w:t>
      </w:r>
      <w:r w:rsidR="00E23853">
        <w:rPr>
          <w:rFonts w:ascii="Times New Roman" w:hAnsi="Times New Roman" w:cs="Times New Roman"/>
          <w:sz w:val="24"/>
          <w:szCs w:val="24"/>
        </w:rPr>
        <w:t xml:space="preserve"> acquisition </w:t>
      </w:r>
      <w:r w:rsidR="00307BE3">
        <w:rPr>
          <w:rFonts w:ascii="Times New Roman" w:hAnsi="Times New Roman" w:cs="Times New Roman"/>
          <w:sz w:val="24"/>
          <w:szCs w:val="24"/>
        </w:rPr>
        <w:t>in some</w:t>
      </w:r>
      <w:r w:rsidR="00E23853">
        <w:rPr>
          <w:rFonts w:ascii="Times New Roman" w:hAnsi="Times New Roman" w:cs="Times New Roman"/>
          <w:sz w:val="24"/>
          <w:szCs w:val="24"/>
        </w:rPr>
        <w:t xml:space="preserve"> locations</w:t>
      </w:r>
      <w:r w:rsidR="00307BE3">
        <w:rPr>
          <w:rFonts w:ascii="Times New Roman" w:hAnsi="Times New Roman" w:cs="Times New Roman"/>
          <w:sz w:val="24"/>
          <w:szCs w:val="24"/>
        </w:rPr>
        <w:t xml:space="preserve"> (e.g., high latitudes)</w:t>
      </w:r>
      <w:r w:rsidR="00E23853">
        <w:rPr>
          <w:rFonts w:ascii="Times New Roman" w:hAnsi="Times New Roman" w:cs="Times New Roman"/>
          <w:sz w:val="24"/>
          <w:szCs w:val="24"/>
        </w:rPr>
        <w:t xml:space="preserve"> challenging, though plans for larger satellite constellations will ameliorate </w:t>
      </w:r>
      <w:r w:rsidR="00307BE3">
        <w:rPr>
          <w:rFonts w:ascii="Times New Roman" w:hAnsi="Times New Roman" w:cs="Times New Roman"/>
          <w:sz w:val="24"/>
          <w:szCs w:val="24"/>
        </w:rPr>
        <w:t>many</w:t>
      </w:r>
      <w:r w:rsidR="00E23853">
        <w:rPr>
          <w:rFonts w:ascii="Times New Roman" w:hAnsi="Times New Roman" w:cs="Times New Roman"/>
          <w:sz w:val="24"/>
          <w:szCs w:val="24"/>
        </w:rPr>
        <w:t xml:space="preserve"> of these </w:t>
      </w:r>
      <w:r w:rsidR="00307BE3">
        <w:rPr>
          <w:rFonts w:ascii="Times New Roman" w:hAnsi="Times New Roman" w:cs="Times New Roman"/>
          <w:sz w:val="24"/>
          <w:szCs w:val="24"/>
        </w:rPr>
        <w:t>limitations over time</w:t>
      </w:r>
      <w:r w:rsidR="00E23853">
        <w:rPr>
          <w:rFonts w:ascii="Times New Roman" w:hAnsi="Times New Roman" w:cs="Times New Roman"/>
          <w:sz w:val="24"/>
          <w:szCs w:val="24"/>
        </w:rPr>
        <w:t>.</w:t>
      </w:r>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7F46F10C" w:rsidR="001A5864" w:rsidRDefault="00A0640C" w:rsidP="001A5864">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1A5864">
        <w:rPr>
          <w:rFonts w:ascii="Times New Roman" w:hAnsi="Times New Roman" w:cs="Times New Roman"/>
          <w:sz w:val="24"/>
          <w:szCs w:val="24"/>
        </w:rPr>
        <w:t xml:space="preserve"> (Fig 5)</w:t>
      </w:r>
      <w:r w:rsidR="00B373D2" w:rsidRPr="00CF41A8">
        <w:rPr>
          <w:rFonts w:ascii="Times New Roman" w:hAnsi="Times New Roman" w:cs="Times New Roman"/>
          <w:sz w:val="24"/>
          <w:szCs w:val="24"/>
        </w:rPr>
        <w:t>.</w:t>
      </w:r>
      <w:r w:rsidR="001A5864">
        <w:rPr>
          <w:rFonts w:ascii="Times New Roman" w:hAnsi="Times New Roman" w:cs="Times New Roman"/>
          <w:sz w:val="24"/>
          <w:szCs w:val="24"/>
        </w:rPr>
        <w:t xml:space="preserve"> A greater number of classes</w:t>
      </w:r>
      <w:r w:rsidR="007C6AB0">
        <w:rPr>
          <w:rFonts w:ascii="Times New Roman" w:hAnsi="Times New Roman" w:cs="Times New Roman"/>
          <w:sz w:val="24"/>
          <w:szCs w:val="24"/>
        </w:rPr>
        <w:t xml:space="preserve"> would</w:t>
      </w:r>
      <w:r w:rsidR="001A5864">
        <w:rPr>
          <w:rFonts w:ascii="Times New Roman" w:hAnsi="Times New Roman" w:cs="Times New Roman"/>
          <w:sz w:val="24"/>
          <w:szCs w:val="24"/>
        </w:rPr>
        <w:t xml:space="preserve"> allow</w:t>
      </w:r>
      <w:r w:rsidR="007C6AB0">
        <w:rPr>
          <w:rFonts w:ascii="Times New Roman" w:hAnsi="Times New Roman" w:cs="Times New Roman"/>
          <w:sz w:val="24"/>
          <w:szCs w:val="24"/>
        </w:rPr>
        <w:t xml:space="preserve"> </w:t>
      </w:r>
      <w:r w:rsidR="001A5864">
        <w:rPr>
          <w:rFonts w:ascii="Times New Roman" w:hAnsi="Times New Roman" w:cs="Times New Roman"/>
          <w:sz w:val="24"/>
          <w:szCs w:val="24"/>
        </w:rPr>
        <w:t>the model</w:t>
      </w:r>
      <w:r w:rsidR="007C6AB0">
        <w:rPr>
          <w:rFonts w:ascii="Times New Roman" w:hAnsi="Times New Roman" w:cs="Times New Roman"/>
          <w:sz w:val="24"/>
          <w:szCs w:val="24"/>
        </w:rPr>
        <w:t xml:space="preserve"> to</w:t>
      </w:r>
      <w:r w:rsidR="001A5864">
        <w:rPr>
          <w:rFonts w:ascii="Times New Roman" w:hAnsi="Times New Roman" w:cs="Times New Roman"/>
          <w:sz w:val="24"/>
          <w:szCs w:val="24"/>
        </w:rPr>
        <w:t xml:space="preserve"> </w:t>
      </w:r>
      <w:r w:rsidR="00307BE3">
        <w:rPr>
          <w:rFonts w:ascii="Times New Roman" w:hAnsi="Times New Roman" w:cs="Times New Roman"/>
          <w:sz w:val="24"/>
          <w:szCs w:val="24"/>
        </w:rPr>
        <w:t>more accurately classify</w:t>
      </w:r>
      <w:r w:rsidR="001A5864">
        <w:rPr>
          <w:rFonts w:ascii="Times New Roman" w:hAnsi="Times New Roman" w:cs="Times New Roman"/>
          <w:sz w:val="24"/>
          <w:szCs w:val="24"/>
        </w:rPr>
        <w:t xml:space="preserve"> objects that don’t fit neatly into the water or whale category</w:t>
      </w:r>
      <w:r w:rsidR="007C6AB0">
        <w:rPr>
          <w:rFonts w:ascii="Times New Roman" w:hAnsi="Times New Roman" w:cs="Times New Roman"/>
          <w:sz w:val="24"/>
          <w:szCs w:val="24"/>
        </w:rPr>
        <w:t>;</w:t>
      </w:r>
      <w:r w:rsidR="001A5864">
        <w:rPr>
          <w:rFonts w:ascii="Times New Roman" w:hAnsi="Times New Roman" w:cs="Times New Roman"/>
          <w:sz w:val="24"/>
          <w:szCs w:val="24"/>
        </w:rPr>
        <w:t xml:space="preserve"> </w:t>
      </w:r>
      <w:r w:rsidR="007C6AB0">
        <w:rPr>
          <w:rFonts w:ascii="Times New Roman" w:hAnsi="Times New Roman" w:cs="Times New Roman"/>
          <w:sz w:val="24"/>
          <w:szCs w:val="24"/>
        </w:rPr>
        <w:t>currently those objects are forced into one of the existing categories even if they are a poor visual match</w:t>
      </w:r>
      <w:r w:rsidR="001A5864">
        <w:rPr>
          <w:rFonts w:ascii="Times New Roman" w:hAnsi="Times New Roman" w:cs="Times New Roman"/>
          <w:sz w:val="24"/>
          <w:szCs w:val="24"/>
        </w:rPr>
        <w:t>.</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w:t>
      </w:r>
      <w:r w:rsidR="0068416D">
        <w:rPr>
          <w:rFonts w:ascii="Times New Roman" w:hAnsi="Times New Roman" w:cs="Times New Roman"/>
          <w:sz w:val="24"/>
          <w:szCs w:val="24"/>
        </w:rPr>
        <w:lastRenderedPageBreak/>
        <w:t xml:space="preserve">classification from satellite imagery shows promise but also indicates that some species are more readily identifiable than others [25]. </w:t>
      </w:r>
      <w:r w:rsidR="001A5864">
        <w:rPr>
          <w:rFonts w:ascii="Times New Roman" w:hAnsi="Times New Roman" w:cs="Times New Roman"/>
          <w:sz w:val="24"/>
          <w:szCs w:val="24"/>
        </w:rPr>
        <w:br/>
      </w:r>
    </w:p>
    <w:p w14:paraId="373C9BAC" w14:textId="0104D014" w:rsidR="001A5864" w:rsidRPr="00003D33" w:rsidRDefault="001A5864" w:rsidP="001A5864">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5</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Example image</w:t>
      </w:r>
      <w:r w:rsidR="00D3232F">
        <w:rPr>
          <w:rFonts w:ascii="Times New Roman" w:hAnsi="Times New Roman" w:cs="Times New Roman"/>
          <w:b/>
          <w:sz w:val="24"/>
          <w:szCs w:val="24"/>
        </w:rPr>
        <w:t>s</w:t>
      </w:r>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r w:rsidR="00034324">
        <w:rPr>
          <w:rFonts w:ascii="Times New Roman" w:hAnsi="Times New Roman" w:cs="Times New Roman"/>
          <w:sz w:val="24"/>
          <w:szCs w:val="24"/>
        </w:rPr>
        <w:t xml:space="preserve"> Images courtesy of the Digital Globe Foundation.</w:t>
      </w:r>
    </w:p>
    <w:p w14:paraId="48790C2B" w14:textId="77777777" w:rsidR="001A5864" w:rsidRDefault="001A5864" w:rsidP="00C07895">
      <w:pPr>
        <w:spacing w:line="480" w:lineRule="auto"/>
        <w:rPr>
          <w:rFonts w:ascii="Times New Roman" w:hAnsi="Times New Roman" w:cs="Times New Roman"/>
          <w:sz w:val="24"/>
          <w:szCs w:val="24"/>
        </w:rPr>
      </w:pPr>
    </w:p>
    <w:p w14:paraId="6F0A0A45" w14:textId="7F5DCC93" w:rsidR="00E23853"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del w:id="462" w:author="Alex Borowicz" w:date="2019-07-05T15:40:00Z">
        <w:r w:rsidR="0065072A" w:rsidDel="00132D49">
          <w:rPr>
            <w:rFonts w:ascii="Times New Roman" w:hAnsi="Times New Roman" w:cs="Times New Roman"/>
            <w:sz w:val="24"/>
            <w:szCs w:val="24"/>
          </w:rPr>
          <w:delText>s</w:delText>
        </w:r>
      </w:del>
      <w:r>
        <w:rPr>
          <w:rFonts w:ascii="Times New Roman" w:hAnsi="Times New Roman" w:cs="Times New Roman"/>
          <w:sz w:val="24"/>
          <w:szCs w:val="24"/>
        </w:rPr>
        <w:t xml:space="preserve">. </w:t>
      </w:r>
      <w:moveFromRangeStart w:id="463" w:author="Alex Borowicz" w:date="2019-07-09T22:55:00Z" w:name="move13605375"/>
      <w:moveFrom w:id="464" w:author="Alex Borowicz" w:date="2019-07-09T22:55:00Z">
        <w:r w:rsidDel="00AC3B90">
          <w:rPr>
            <w:rFonts w:ascii="Times New Roman" w:hAnsi="Times New Roman" w:cs="Times New Roman"/>
            <w:sz w:val="24"/>
            <w:szCs w:val="24"/>
          </w:rPr>
          <w:t xml:space="preserve">We did not attempt to use satellite imagery to locate whales in choppy water. </w:t>
        </w:r>
      </w:moveFrom>
      <w:moveFromRangeEnd w:id="463"/>
      <w:r>
        <w:rPr>
          <w:rFonts w:ascii="Times New Roman" w:hAnsi="Times New Roman" w:cs="Times New Roman"/>
          <w:sz w:val="24"/>
          <w:szCs w:val="24"/>
        </w:rPr>
        <w:t xml:space="preserve">Challenging sea-state conditions are common to boat- and aerial-based surveying </w:t>
      </w:r>
      <w:r w:rsidR="00A81DF4">
        <w:rPr>
          <w:rFonts w:ascii="Times New Roman" w:hAnsi="Times New Roman" w:cs="Times New Roman"/>
          <w:sz w:val="24"/>
          <w:szCs w:val="24"/>
        </w:rPr>
        <w:t>[</w:t>
      </w:r>
      <w:del w:id="465" w:author="Alex Borowicz" w:date="2019-07-05T16:57:00Z">
        <w:r w:rsidR="00A81DF4" w:rsidDel="003B3F47">
          <w:rPr>
            <w:rFonts w:ascii="Times New Roman" w:hAnsi="Times New Roman" w:cs="Times New Roman"/>
            <w:sz w:val="24"/>
            <w:szCs w:val="24"/>
          </w:rPr>
          <w:delText>4</w:delText>
        </w:r>
        <w:r w:rsidR="009D54AA" w:rsidDel="003B3F47">
          <w:rPr>
            <w:rFonts w:ascii="Times New Roman" w:hAnsi="Times New Roman" w:cs="Times New Roman"/>
            <w:sz w:val="24"/>
            <w:szCs w:val="24"/>
          </w:rPr>
          <w:delText>7</w:delText>
        </w:r>
      </w:del>
      <w:ins w:id="466" w:author="Alex Borowicz" w:date="2019-07-05T16:57:00Z">
        <w:r w:rsidR="003B3F47">
          <w:rPr>
            <w:rFonts w:ascii="Times New Roman" w:hAnsi="Times New Roman" w:cs="Times New Roman"/>
            <w:sz w:val="24"/>
            <w:szCs w:val="24"/>
          </w:rPr>
          <w:t>49</w:t>
        </w:r>
      </w:ins>
      <w:r w:rsidR="00A81DF4">
        <w:rPr>
          <w:rFonts w:ascii="Times New Roman" w:hAnsi="Times New Roman" w:cs="Times New Roman"/>
          <w:sz w:val="24"/>
          <w:szCs w:val="24"/>
        </w:rPr>
        <w:t>-</w:t>
      </w:r>
      <w:r w:rsidR="00376CE1">
        <w:rPr>
          <w:rFonts w:ascii="Times New Roman" w:hAnsi="Times New Roman" w:cs="Times New Roman"/>
          <w:sz w:val="24"/>
          <w:szCs w:val="24"/>
        </w:rPr>
        <w:t>5</w:t>
      </w:r>
      <w:ins w:id="467" w:author="Alex Borowicz" w:date="2019-07-05T16:57:00Z">
        <w:r w:rsidR="003B3F47">
          <w:rPr>
            <w:rFonts w:ascii="Times New Roman" w:hAnsi="Times New Roman" w:cs="Times New Roman"/>
            <w:sz w:val="24"/>
            <w:szCs w:val="24"/>
          </w:rPr>
          <w:t>2</w:t>
        </w:r>
      </w:ins>
      <w:del w:id="468" w:author="Alex Borowicz" w:date="2019-07-05T16:57:00Z">
        <w:r w:rsidR="009D54AA" w:rsidDel="003B3F47">
          <w:rPr>
            <w:rFonts w:ascii="Times New Roman" w:hAnsi="Times New Roman" w:cs="Times New Roman"/>
            <w:sz w:val="24"/>
            <w:szCs w:val="24"/>
          </w:rPr>
          <w:delText>0</w:delText>
        </w:r>
      </w:del>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r w:rsidR="007C6AB0">
        <w:rPr>
          <w:rFonts w:ascii="Times New Roman" w:hAnsi="Times New Roman" w:cs="Times New Roman"/>
          <w:sz w:val="24"/>
          <w:szCs w:val="24"/>
        </w:rPr>
        <w:t>.</w:t>
      </w:r>
      <w:ins w:id="469" w:author="Alex Borowicz" w:date="2019-07-09T22:55:00Z">
        <w:r w:rsidR="00AC3B90">
          <w:rPr>
            <w:rFonts w:ascii="Times New Roman" w:hAnsi="Times New Roman" w:cs="Times New Roman"/>
            <w:sz w:val="24"/>
            <w:szCs w:val="24"/>
          </w:rPr>
          <w:t xml:space="preserve"> </w:t>
        </w:r>
      </w:ins>
      <w:moveToRangeStart w:id="470" w:author="Alex Borowicz" w:date="2019-07-09T22:55:00Z" w:name="move13605375"/>
      <w:moveTo w:id="471" w:author="Alex Borowicz" w:date="2019-07-09T22:55:00Z">
        <w:r w:rsidR="00AC3B90">
          <w:rPr>
            <w:rFonts w:ascii="Times New Roman" w:hAnsi="Times New Roman" w:cs="Times New Roman"/>
            <w:sz w:val="24"/>
            <w:szCs w:val="24"/>
          </w:rPr>
          <w:t>We did not attempt to use satellite imagery to locate whales in choppy water.</w:t>
        </w:r>
        <w:del w:id="472" w:author="Alex Borowicz" w:date="2019-07-09T22:56:00Z">
          <w:r w:rsidR="00AC3B90" w:rsidDel="00AC3B90">
            <w:rPr>
              <w:rFonts w:ascii="Times New Roman" w:hAnsi="Times New Roman" w:cs="Times New Roman"/>
              <w:sz w:val="24"/>
              <w:szCs w:val="24"/>
            </w:rPr>
            <w:delText xml:space="preserve"> </w:delText>
          </w:r>
        </w:del>
      </w:moveTo>
      <w:moveToRangeEnd w:id="470"/>
      <w:r w:rsidR="007C6AB0">
        <w:rPr>
          <w:rFonts w:ascii="Times New Roman" w:hAnsi="Times New Roman" w:cs="Times New Roman"/>
          <w:sz w:val="24"/>
          <w:szCs w:val="24"/>
        </w:rPr>
        <w:t xml:space="preserve"> It is worth noting, however,</w:t>
      </w:r>
      <w:r w:rsidR="00172ED1">
        <w:rPr>
          <w:rFonts w:ascii="Times New Roman" w:hAnsi="Times New Roman" w:cs="Times New Roman"/>
          <w:sz w:val="24"/>
          <w:szCs w:val="24"/>
        </w:rPr>
        <w:t xml:space="preserve"> th</w:t>
      </w:r>
      <w:r w:rsidR="007C6AB0">
        <w:rPr>
          <w:rFonts w:ascii="Times New Roman" w:hAnsi="Times New Roman" w:cs="Times New Roman"/>
          <w:sz w:val="24"/>
          <w:szCs w:val="24"/>
        </w:rPr>
        <w:t>at</w:t>
      </w:r>
      <w:r w:rsidR="00172ED1">
        <w:rPr>
          <w:rFonts w:ascii="Times New Roman" w:hAnsi="Times New Roman" w:cs="Times New Roman"/>
          <w:sz w:val="24"/>
          <w:szCs w:val="24"/>
        </w:rPr>
        <w:t xml:space="preserve"> aerial or satellite methods would likely have more success than surface-level observations as the </w:t>
      </w:r>
      <w:r w:rsidR="00307BE3">
        <w:rPr>
          <w:rFonts w:ascii="Times New Roman" w:hAnsi="Times New Roman" w:cs="Times New Roman"/>
          <w:sz w:val="24"/>
          <w:szCs w:val="24"/>
        </w:rPr>
        <w:t>orthogonal</w:t>
      </w:r>
      <w:r w:rsidR="00172ED1">
        <w:rPr>
          <w:rFonts w:ascii="Times New Roman" w:hAnsi="Times New Roman" w:cs="Times New Roman"/>
          <w:sz w:val="24"/>
          <w:szCs w:val="24"/>
        </w:rPr>
        <w:t xml:space="preserve"> view allows the observer to see </w:t>
      </w:r>
      <w:r w:rsidR="00307BE3">
        <w:rPr>
          <w:rFonts w:ascii="Times New Roman" w:hAnsi="Times New Roman" w:cs="Times New Roman"/>
          <w:sz w:val="24"/>
          <w:szCs w:val="24"/>
        </w:rPr>
        <w:t xml:space="preserve">at least partially </w:t>
      </w:r>
      <w:r w:rsidR="00172ED1">
        <w:rPr>
          <w:rFonts w:ascii="Times New Roman" w:hAnsi="Times New Roman" w:cs="Times New Roman"/>
          <w:sz w:val="24"/>
          <w:szCs w:val="24"/>
        </w:rPr>
        <w:t>through the wate</w:t>
      </w:r>
      <w:r w:rsidR="00307BE3">
        <w:rPr>
          <w:rFonts w:ascii="Times New Roman" w:hAnsi="Times New Roman" w:cs="Times New Roman"/>
          <w:sz w:val="24"/>
          <w:szCs w:val="24"/>
        </w:rPr>
        <w:t>r</w:t>
      </w:r>
      <w:r>
        <w:rPr>
          <w:rFonts w:ascii="Times New Roman" w:hAnsi="Times New Roman" w:cs="Times New Roman"/>
          <w:sz w:val="24"/>
          <w:szCs w:val="24"/>
        </w:rPr>
        <w:t>.</w:t>
      </w:r>
      <w:r w:rsidR="00172ED1">
        <w:rPr>
          <w:rFonts w:ascii="Times New Roman" w:hAnsi="Times New Roman" w:cs="Times New Roman"/>
          <w:sz w:val="24"/>
          <w:szCs w:val="24"/>
        </w:rPr>
        <w:t xml:space="preserve"> While we have not developed a </w:t>
      </w:r>
      <w:r w:rsidR="00307BE3">
        <w:rPr>
          <w:rFonts w:ascii="Times New Roman" w:hAnsi="Times New Roman" w:cs="Times New Roman"/>
          <w:sz w:val="24"/>
          <w:szCs w:val="24"/>
        </w:rPr>
        <w:t>definitive</w:t>
      </w:r>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r w:rsidR="00307BE3">
        <w:rPr>
          <w:rFonts w:ascii="Times New Roman" w:hAnsi="Times New Roman" w:cs="Times New Roman"/>
          <w:sz w:val="24"/>
          <w:szCs w:val="24"/>
        </w:rPr>
        <w:t xml:space="preserve">observations </w:t>
      </w:r>
      <w:r w:rsidR="00E23853">
        <w:rPr>
          <w:rFonts w:ascii="Times New Roman" w:hAnsi="Times New Roman" w:cs="Times New Roman"/>
          <w:sz w:val="24"/>
          <w:szCs w:val="24"/>
        </w:rPr>
        <w:t xml:space="preserve">above Beaufort-4 observations would be difficult given </w:t>
      </w:r>
      <w:r w:rsidR="00307BE3">
        <w:rPr>
          <w:rFonts w:ascii="Times New Roman" w:hAnsi="Times New Roman" w:cs="Times New Roman"/>
          <w:sz w:val="24"/>
          <w:szCs w:val="24"/>
        </w:rPr>
        <w:t>widespread</w:t>
      </w:r>
      <w:r w:rsidR="00E23853">
        <w:rPr>
          <w:rFonts w:ascii="Times New Roman" w:hAnsi="Times New Roman" w:cs="Times New Roman"/>
          <w:sz w:val="24"/>
          <w:szCs w:val="24"/>
        </w:rPr>
        <w:t xml:space="preserve"> whitecap</w:t>
      </w:r>
      <w:r w:rsidR="00307BE3">
        <w:rPr>
          <w:rFonts w:ascii="Times New Roman" w:hAnsi="Times New Roman" w:cs="Times New Roman"/>
          <w:sz w:val="24"/>
          <w:szCs w:val="24"/>
        </w:rPr>
        <w:t>s at the surface</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 xml:space="preserve">Below Beaufort-4, </w:t>
      </w:r>
      <w:r w:rsidR="00E23853">
        <w:rPr>
          <w:rFonts w:ascii="Times New Roman" w:hAnsi="Times New Roman" w:cs="Times New Roman"/>
          <w:sz w:val="24"/>
          <w:szCs w:val="24"/>
        </w:rPr>
        <w:t>the size of “noisy” elements on the water below Beaufort-4 are likely to be in the range of a single pixel (31 x 31 cm)</w:t>
      </w:r>
      <w:r w:rsidR="00307BE3">
        <w:rPr>
          <w:rFonts w:ascii="Times New Roman" w:hAnsi="Times New Roman" w:cs="Times New Roman"/>
          <w:sz w:val="24"/>
          <w:szCs w:val="24"/>
        </w:rPr>
        <w:t xml:space="preserve"> and discrimination of whales feasible</w:t>
      </w:r>
      <w:r w:rsidR="00E23853">
        <w:rPr>
          <w:rFonts w:ascii="Times New Roman" w:hAnsi="Times New Roman" w:cs="Times New Roman"/>
          <w:sz w:val="24"/>
          <w:szCs w:val="24"/>
        </w:rPr>
        <w:t>.</w:t>
      </w:r>
      <w:r>
        <w:rPr>
          <w:rFonts w:ascii="Times New Roman" w:hAnsi="Times New Roman" w:cs="Times New Roman"/>
          <w:sz w:val="24"/>
          <w:szCs w:val="24"/>
        </w:rPr>
        <w:t xml:space="preserve"> </w:t>
      </w:r>
      <w:r w:rsidR="00E23853">
        <w:rPr>
          <w:rFonts w:ascii="Times New Roman" w:hAnsi="Times New Roman" w:cs="Times New Roman"/>
          <w:sz w:val="24"/>
          <w:szCs w:val="24"/>
        </w:rPr>
        <w:t>C</w:t>
      </w:r>
      <w:r w:rsidR="00927D2E">
        <w:rPr>
          <w:rFonts w:ascii="Times New Roman" w:hAnsi="Times New Roman" w:cs="Times New Roman"/>
          <w:sz w:val="24"/>
          <w:szCs w:val="24"/>
        </w:rPr>
        <w:t>loud cover</w:t>
      </w:r>
      <w:r w:rsidR="0068416D">
        <w:rPr>
          <w:rFonts w:ascii="Times New Roman" w:hAnsi="Times New Roman" w:cs="Times New Roman"/>
          <w:sz w:val="24"/>
          <w:szCs w:val="24"/>
        </w:rPr>
        <w:t xml:space="preserve"> </w:t>
      </w:r>
      <w:r w:rsidR="00E23853">
        <w:rPr>
          <w:rFonts w:ascii="Times New Roman" w:hAnsi="Times New Roman" w:cs="Times New Roman"/>
          <w:sz w:val="24"/>
          <w:szCs w:val="24"/>
        </w:rPr>
        <w:t>is also a controlling factor</w:t>
      </w:r>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r w:rsidR="00376CE1">
        <w:rPr>
          <w:rFonts w:ascii="Times New Roman" w:hAnsi="Times New Roman" w:cs="Times New Roman"/>
          <w:sz w:val="24"/>
          <w:szCs w:val="24"/>
        </w:rPr>
        <w:t>5</w:t>
      </w:r>
      <w:ins w:id="473" w:author="Alex Borowicz" w:date="2019-07-05T16:57:00Z">
        <w:r w:rsidR="003B3F47">
          <w:rPr>
            <w:rFonts w:ascii="Times New Roman" w:hAnsi="Times New Roman" w:cs="Times New Roman"/>
            <w:sz w:val="24"/>
            <w:szCs w:val="24"/>
          </w:rPr>
          <w:t>3</w:t>
        </w:r>
      </w:ins>
      <w:del w:id="474" w:author="Alex Borowicz" w:date="2019-07-05T16:57:00Z">
        <w:r w:rsidR="009D54AA" w:rsidDel="003B3F47">
          <w:rPr>
            <w:rFonts w:ascii="Times New Roman" w:hAnsi="Times New Roman" w:cs="Times New Roman"/>
            <w:sz w:val="24"/>
            <w:szCs w:val="24"/>
          </w:rPr>
          <w:delText>1</w:delText>
        </w:r>
      </w:del>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3877D991" w:rsidR="00A73234" w:rsidRDefault="00927D2E" w:rsidP="001A5864">
      <w:pPr>
        <w:spacing w:line="480" w:lineRule="auto"/>
        <w:ind w:firstLine="720"/>
        <w:rPr>
          <w:ins w:id="475" w:author="Alex Borowicz" w:date="2019-07-02T11:06:00Z"/>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w:t>
      </w:r>
      <w:r w:rsidR="00C0093C">
        <w:rPr>
          <w:rFonts w:ascii="Times New Roman" w:hAnsi="Times New Roman" w:cs="Times New Roman"/>
          <w:sz w:val="24"/>
          <w:szCs w:val="24"/>
        </w:rPr>
        <w:lastRenderedPageBreak/>
        <w:t>easily be trained, as the aerial imagery can be down-sampled to any resolution desired.</w:t>
      </w:r>
      <w:r w:rsidR="00FA34A4">
        <w:rPr>
          <w:rFonts w:ascii="Times New Roman" w:hAnsi="Times New Roman" w:cs="Times New Roman"/>
          <w:sz w:val="24"/>
          <w:szCs w:val="24"/>
        </w:rPr>
        <w:t xml:space="preserve"> Scaling this method to </w:t>
      </w:r>
      <w:r w:rsidR="00832855">
        <w:rPr>
          <w:rFonts w:ascii="Times New Roman" w:hAnsi="Times New Roman" w:cs="Times New Roman"/>
          <w:sz w:val="24"/>
          <w:szCs w:val="24"/>
        </w:rPr>
        <w:t>process</w:t>
      </w:r>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r w:rsidR="00832855">
        <w:rPr>
          <w:rFonts w:ascii="Times New Roman" w:hAnsi="Times New Roman" w:cs="Times New Roman"/>
          <w:sz w:val="24"/>
          <w:szCs w:val="24"/>
        </w:rPr>
        <w:t>tailored</w:t>
      </w:r>
      <w:r w:rsidR="00FA34A4">
        <w:rPr>
          <w:rFonts w:ascii="Times New Roman" w:hAnsi="Times New Roman" w:cs="Times New Roman"/>
          <w:sz w:val="24"/>
          <w:szCs w:val="24"/>
        </w:rPr>
        <w:t xml:space="preserve"> cyberinfrastructure </w:t>
      </w:r>
      <w:r w:rsidR="007C6AB0">
        <w:rPr>
          <w:rFonts w:ascii="Times New Roman" w:hAnsi="Times New Roman" w:cs="Times New Roman"/>
          <w:sz w:val="24"/>
          <w:szCs w:val="24"/>
        </w:rPr>
        <w:t>(</w:t>
      </w:r>
      <w:r w:rsidR="00832855">
        <w:rPr>
          <w:rFonts w:ascii="Times New Roman" w:hAnsi="Times New Roman" w:cs="Times New Roman"/>
          <w:sz w:val="24"/>
          <w:szCs w:val="24"/>
        </w:rPr>
        <w:t xml:space="preserve">such as </w:t>
      </w:r>
      <w:r w:rsidR="007C6AB0">
        <w:rPr>
          <w:rFonts w:ascii="Times New Roman" w:hAnsi="Times New Roman" w:cs="Times New Roman"/>
          <w:sz w:val="24"/>
          <w:szCs w:val="24"/>
        </w:rPr>
        <w:t>is unde</w:t>
      </w:r>
      <w:r w:rsidR="00B12C61">
        <w:rPr>
          <w:rFonts w:ascii="Times New Roman" w:hAnsi="Times New Roman" w:cs="Times New Roman"/>
          <w:sz w:val="24"/>
          <w:szCs w:val="24"/>
        </w:rPr>
        <w:t>r</w:t>
      </w:r>
      <w:r w:rsidR="007C6AB0">
        <w:rPr>
          <w:rFonts w:ascii="Times New Roman" w:hAnsi="Times New Roman" w:cs="Times New Roman"/>
          <w:sz w:val="24"/>
          <w:szCs w:val="24"/>
        </w:rPr>
        <w:t xml:space="preserve">way with the ICEBERG project; </w:t>
      </w:r>
      <w:hyperlink r:id="rId9" w:history="1">
        <w:r w:rsidR="007C6AB0" w:rsidRPr="00C07895">
          <w:rPr>
            <w:rStyle w:val="Hyperlink"/>
            <w:rFonts w:ascii="Times New Roman" w:hAnsi="Times New Roman" w:cs="Times New Roman"/>
            <w:color w:val="auto"/>
            <w:sz w:val="24"/>
            <w:szCs w:val="24"/>
            <w:u w:val="none"/>
          </w:rPr>
          <w:t>https://iceberg-project.github.io</w:t>
        </w:r>
      </w:hyperlink>
      <w:r w:rsidR="007C6AB0">
        <w:rPr>
          <w:rFonts w:ascii="Times New Roman" w:hAnsi="Times New Roman" w:cs="Times New Roman"/>
          <w:sz w:val="24"/>
          <w:szCs w:val="24"/>
        </w:rPr>
        <w:t xml:space="preserve">) </w:t>
      </w:r>
      <w:r w:rsidR="00FA34A4">
        <w:rPr>
          <w:rFonts w:ascii="Times New Roman" w:hAnsi="Times New Roman" w:cs="Times New Roman"/>
          <w:sz w:val="24"/>
          <w:szCs w:val="24"/>
        </w:rPr>
        <w:t xml:space="preserve">will be required </w:t>
      </w:r>
      <w:r w:rsidR="00B12C61">
        <w:rPr>
          <w:rFonts w:ascii="Times New Roman" w:hAnsi="Times New Roman" w:cs="Times New Roman"/>
          <w:sz w:val="24"/>
          <w:szCs w:val="24"/>
        </w:rPr>
        <w:t xml:space="preserve">to </w:t>
      </w:r>
      <w:r w:rsidR="00FA34A4">
        <w:rPr>
          <w:rFonts w:ascii="Times New Roman" w:hAnsi="Times New Roman" w:cs="Times New Roman"/>
          <w:sz w:val="24"/>
          <w:szCs w:val="24"/>
        </w:rPr>
        <w:t xml:space="preserve">handle </w:t>
      </w:r>
      <w:r w:rsidR="00832855">
        <w:rPr>
          <w:rFonts w:ascii="Times New Roman" w:hAnsi="Times New Roman" w:cs="Times New Roman"/>
          <w:sz w:val="24"/>
          <w:szCs w:val="24"/>
        </w:rPr>
        <w:t xml:space="preserve">both </w:t>
      </w:r>
      <w:r w:rsidR="00FA34A4">
        <w:rPr>
          <w:rFonts w:ascii="Times New Roman" w:hAnsi="Times New Roman" w:cs="Times New Roman"/>
          <w:sz w:val="24"/>
          <w:szCs w:val="24"/>
        </w:rPr>
        <w:t xml:space="preserve">the storage and transmission of imagery </w:t>
      </w:r>
      <w:r w:rsidR="00832855">
        <w:rPr>
          <w:rFonts w:ascii="Times New Roman" w:hAnsi="Times New Roman" w:cs="Times New Roman"/>
          <w:sz w:val="24"/>
          <w:szCs w:val="24"/>
        </w:rPr>
        <w:t xml:space="preserve">to a </w:t>
      </w:r>
      <w:r w:rsidR="007C6AB0">
        <w:rPr>
          <w:rFonts w:ascii="Times New Roman" w:hAnsi="Times New Roman" w:cs="Times New Roman"/>
          <w:sz w:val="24"/>
          <w:szCs w:val="24"/>
        </w:rPr>
        <w:t>computing</w:t>
      </w:r>
      <w:r w:rsidR="00B12C61">
        <w:rPr>
          <w:rFonts w:ascii="Times New Roman" w:hAnsi="Times New Roman" w:cs="Times New Roman"/>
          <w:sz w:val="24"/>
          <w:szCs w:val="24"/>
        </w:rPr>
        <w:t xml:space="preserve"> cluster</w:t>
      </w:r>
      <w:r w:rsidR="007C6AB0">
        <w:rPr>
          <w:rFonts w:ascii="Times New Roman" w:hAnsi="Times New Roman" w:cs="Times New Roman"/>
          <w:sz w:val="24"/>
          <w:szCs w:val="24"/>
        </w:rPr>
        <w:t xml:space="preserve"> </w:t>
      </w:r>
      <w:r w:rsidR="00376CE1">
        <w:rPr>
          <w:rFonts w:ascii="Times New Roman" w:hAnsi="Times New Roman" w:cs="Times New Roman"/>
          <w:sz w:val="24"/>
          <w:szCs w:val="24"/>
        </w:rPr>
        <w:t>[5</w:t>
      </w:r>
      <w:ins w:id="476" w:author="Alex Borowicz" w:date="2019-07-05T16:57:00Z">
        <w:r w:rsidR="003B3F47">
          <w:rPr>
            <w:rFonts w:ascii="Times New Roman" w:hAnsi="Times New Roman" w:cs="Times New Roman"/>
            <w:sz w:val="24"/>
            <w:szCs w:val="24"/>
          </w:rPr>
          <w:t>4</w:t>
        </w:r>
      </w:ins>
      <w:del w:id="477" w:author="Alex Borowicz" w:date="2019-07-05T16:57:00Z">
        <w:r w:rsidR="009D54AA" w:rsidDel="003B3F47">
          <w:rPr>
            <w:rFonts w:ascii="Times New Roman" w:hAnsi="Times New Roman" w:cs="Times New Roman"/>
            <w:sz w:val="24"/>
            <w:szCs w:val="24"/>
          </w:rPr>
          <w:delText>2</w:delText>
        </w:r>
      </w:del>
      <w:r w:rsidR="00376CE1">
        <w:rPr>
          <w:rFonts w:ascii="Times New Roman" w:hAnsi="Times New Roman" w:cs="Times New Roman"/>
          <w:sz w:val="24"/>
          <w:szCs w:val="24"/>
        </w:rPr>
        <w:t>]</w:t>
      </w:r>
      <w:r w:rsidR="00FA34A4">
        <w:rPr>
          <w:rFonts w:ascii="Times New Roman" w:hAnsi="Times New Roman" w:cs="Times New Roman"/>
          <w:sz w:val="24"/>
          <w:szCs w:val="24"/>
        </w:rPr>
        <w:t>.</w:t>
      </w:r>
    </w:p>
    <w:p w14:paraId="448545CF" w14:textId="5BEDA79F" w:rsidR="009B19DB" w:rsidRPr="00CF41A8" w:rsidDel="00BD257F" w:rsidRDefault="009B19DB" w:rsidP="001A5864">
      <w:pPr>
        <w:spacing w:line="480" w:lineRule="auto"/>
        <w:ind w:firstLine="720"/>
        <w:rPr>
          <w:del w:id="478" w:author="Alex Borowicz" w:date="2019-07-03T13:45:00Z"/>
          <w:rFonts w:ascii="Times New Roman" w:hAnsi="Times New Roman" w:cs="Times New Roman"/>
          <w:sz w:val="24"/>
          <w:szCs w:val="24"/>
        </w:rPr>
      </w:pPr>
    </w:p>
    <w:p w14:paraId="026BE853" w14:textId="5794282B" w:rsidR="00E00292" w:rsidRPr="00C07895" w:rsidRDefault="0065072A" w:rsidP="00C07895">
      <w:pPr>
        <w:spacing w:line="480" w:lineRule="auto"/>
        <w:ind w:firstLine="720"/>
        <w:rPr>
          <w:rFonts w:ascii="Times New Roman" w:hAnsi="Times New Roman" w:cs="Times New Roman"/>
          <w:sz w:val="36"/>
          <w:szCs w:val="36"/>
        </w:rPr>
      </w:pPr>
      <w:r>
        <w:rPr>
          <w:rFonts w:ascii="Times New Roman" w:hAnsi="Times New Roman" w:cs="Times New Roman"/>
          <w:sz w:val="24"/>
          <w:szCs w:val="24"/>
        </w:rPr>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r w:rsidR="006B7CEB">
        <w:rPr>
          <w:rFonts w:ascii="Times New Roman" w:hAnsi="Times New Roman" w:cs="Times New Roman"/>
          <w:sz w:val="24"/>
          <w:szCs w:val="24"/>
        </w:rPr>
        <w:t>5</w:t>
      </w:r>
      <w:ins w:id="479" w:author="Alex Borowicz" w:date="2019-07-05T16:57:00Z">
        <w:r w:rsidR="003B3F47">
          <w:rPr>
            <w:rFonts w:ascii="Times New Roman" w:hAnsi="Times New Roman" w:cs="Times New Roman"/>
            <w:sz w:val="24"/>
            <w:szCs w:val="24"/>
          </w:rPr>
          <w:t>5</w:t>
        </w:r>
      </w:ins>
      <w:del w:id="480" w:author="Alex Borowicz" w:date="2019-07-05T16:57:00Z">
        <w:r w:rsidR="009D54AA" w:rsidDel="003B3F47">
          <w:rPr>
            <w:rFonts w:ascii="Times New Roman" w:hAnsi="Times New Roman" w:cs="Times New Roman"/>
            <w:sz w:val="24"/>
            <w:szCs w:val="24"/>
          </w:rPr>
          <w:delText>3</w:delText>
        </w:r>
      </w:del>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w:t>
      </w:r>
      <w:r w:rsidR="00F9578E">
        <w:rPr>
          <w:rFonts w:ascii="Times New Roman" w:hAnsi="Times New Roman" w:cs="Times New Roman"/>
          <w:sz w:val="24"/>
          <w:szCs w:val="24"/>
        </w:rPr>
        <w:lastRenderedPageBreak/>
        <w:t xml:space="preserve">data acquisition. </w:t>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07895">
        <w:rPr>
          <w:rFonts w:ascii="Times New Roman" w:hAnsi="Times New Roman" w:cs="Times New Roman"/>
          <w:b/>
          <w:sz w:val="36"/>
          <w:szCs w:val="36"/>
        </w:rPr>
        <w:t>Acknowledgements</w:t>
      </w:r>
    </w:p>
    <w:p w14:paraId="00BC7826" w14:textId="0AB00478" w:rsidR="00E00292" w:rsidRPr="00CF41A8" w:rsidDel="003B3F47" w:rsidRDefault="00902929" w:rsidP="00CF41A8">
      <w:pPr>
        <w:spacing w:line="480" w:lineRule="auto"/>
        <w:rPr>
          <w:del w:id="481" w:author="Alex Borowicz" w:date="2019-07-05T16:55:00Z"/>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06F0B7A3" w:rsidR="00824B98" w:rsidRDefault="00824B98" w:rsidP="00CF41A8">
      <w:pPr>
        <w:spacing w:line="480" w:lineRule="auto"/>
        <w:rPr>
          <w:ins w:id="482" w:author="Alex Borowicz" w:date="2019-06-30T18:18:00Z"/>
          <w:rFonts w:ascii="Times New Roman" w:hAnsi="Times New Roman" w:cs="Times New Roman"/>
          <w:sz w:val="24"/>
          <w:szCs w:val="24"/>
        </w:rPr>
      </w:pPr>
    </w:p>
    <w:p w14:paraId="371FB423" w14:textId="77777777" w:rsidR="00DF4C68" w:rsidRPr="00CF41A8" w:rsidRDefault="00DF4C68" w:rsidP="00CF41A8">
      <w:pPr>
        <w:spacing w:line="480" w:lineRule="auto"/>
        <w:rPr>
          <w:rFonts w:ascii="Times New Roman" w:hAnsi="Times New Roman" w:cs="Times New Roman"/>
          <w:sz w:val="24"/>
          <w:szCs w:val="24"/>
        </w:rPr>
      </w:pPr>
    </w:p>
    <w:p w14:paraId="3DCD0D3A" w14:textId="360C18C8" w:rsidR="00C55933" w:rsidRPr="007B415F" w:rsidRDefault="00FE61D0" w:rsidP="00FE61D0">
      <w:pPr>
        <w:spacing w:line="480" w:lineRule="auto"/>
        <w:rPr>
          <w:rFonts w:ascii="Times New Roman" w:hAnsi="Times New Roman" w:cs="Times New Roman"/>
          <w:b/>
          <w:sz w:val="24"/>
          <w:szCs w:val="24"/>
        </w:rPr>
      </w:pPr>
      <w:bookmarkStart w:id="483" w:name="_Hlk536534555"/>
      <w:r w:rsidRPr="00C07895">
        <w:rPr>
          <w:rFonts w:ascii="Times New Roman" w:hAnsi="Times New Roman" w:cs="Times New Roman"/>
          <w:b/>
          <w:sz w:val="36"/>
          <w:szCs w:val="36"/>
        </w:rPr>
        <w:t>References</w:t>
      </w:r>
      <w:bookmarkStart w:id="484" w:name="_Hlk8300922"/>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485" w:name="_Hlk8300873"/>
      <w:bookmarkEnd w:id="484"/>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w:t>
      </w:r>
      <w:proofErr w:type="spellStart"/>
      <w:r w:rsidRPr="005B6BA1">
        <w:rPr>
          <w:rFonts w:ascii="Times New Roman" w:hAnsi="Times New Roman" w:cs="Times New Roman"/>
          <w:sz w:val="24"/>
          <w:szCs w:val="24"/>
        </w:rPr>
        <w:t>Mysticete</w:t>
      </w:r>
      <w:proofErr w:type="spellEnd"/>
      <w:r w:rsidRPr="005B6BA1">
        <w:rPr>
          <w:rFonts w:ascii="Times New Roman" w:hAnsi="Times New Roman" w:cs="Times New Roman"/>
          <w:sz w:val="24"/>
          <w:szCs w:val="24"/>
        </w:rPr>
        <w:t xml:space="preserv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091F76DE"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lastRenderedPageBreak/>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0C82CC04" w:rsidR="00F26DAC" w:rsidRPr="00C07895" w:rsidRDefault="00EE00B8" w:rsidP="00F26DAC">
      <w:pPr>
        <w:pStyle w:val="ListParagraph"/>
        <w:numPr>
          <w:ilvl w:val="0"/>
          <w:numId w:val="4"/>
        </w:numPr>
        <w:spacing w:line="480" w:lineRule="auto"/>
        <w:rPr>
          <w:rFonts w:ascii="Times New Roman" w:hAnsi="Times New Roman" w:cs="Times New Roman"/>
          <w:sz w:val="24"/>
          <w:szCs w:val="24"/>
        </w:rPr>
      </w:pPr>
      <w:proofErr w:type="spellStart"/>
      <w:r w:rsidRPr="00C07895">
        <w:rPr>
          <w:rFonts w:ascii="Times New Roman" w:hAnsi="Times New Roman" w:cs="Times New Roman"/>
          <w:sz w:val="24"/>
          <w:szCs w:val="24"/>
        </w:rPr>
        <w:t>Saltz</w:t>
      </w:r>
      <w:proofErr w:type="spellEnd"/>
      <w:r w:rsidRPr="00C07895">
        <w:rPr>
          <w:rFonts w:ascii="Times New Roman" w:hAnsi="Times New Roman" w:cs="Times New Roman"/>
          <w:sz w:val="24"/>
          <w:szCs w:val="24"/>
        </w:rPr>
        <w:t xml:space="preserve"> J, Gupta R, Hou L, </w:t>
      </w:r>
      <w:proofErr w:type="spellStart"/>
      <w:r w:rsidRPr="00C07895">
        <w:rPr>
          <w:rFonts w:ascii="Times New Roman" w:hAnsi="Times New Roman" w:cs="Times New Roman"/>
          <w:sz w:val="24"/>
          <w:szCs w:val="24"/>
        </w:rPr>
        <w:t>Kurc</w:t>
      </w:r>
      <w:proofErr w:type="spellEnd"/>
      <w:r w:rsidRPr="00C07895">
        <w:rPr>
          <w:rFonts w:ascii="Times New Roman" w:hAnsi="Times New Roman" w:cs="Times New Roman"/>
          <w:sz w:val="24"/>
          <w:szCs w:val="24"/>
        </w:rPr>
        <w:t xml:space="preserve"> T, Sing</w:t>
      </w:r>
      <w:r>
        <w:rPr>
          <w:rFonts w:ascii="Times New Roman" w:hAnsi="Times New Roman" w:cs="Times New Roman"/>
          <w:sz w:val="24"/>
          <w:szCs w:val="24"/>
        </w:rPr>
        <w:t>h P, Nguyen V et al. Spatial organization and molecular correlation of tumor-infiltrating lymphocytes using deep learning on pathology images. Cell Rep. 2018;23(1): 181-193.</w:t>
      </w:r>
    </w:p>
    <w:p w14:paraId="4C98A784" w14:textId="77777777" w:rsidR="00F26DAC" w:rsidRPr="00855A57"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p>
    <w:p w14:paraId="175F4F91"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3E7C34A2" w14:textId="77777777" w:rsidR="00F26DAC" w:rsidRPr="007F1496"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lastRenderedPageBreak/>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3DFC05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0860EB12"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0926CE1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30BCCC7A" w14:textId="77777777" w:rsidR="00F26DAC" w:rsidRPr="006814DD"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55FD3DC9"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F381D3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p>
    <w:p w14:paraId="73FCE962"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06CBC98D" w14:textId="1F69A09B" w:rsidR="003B3F47" w:rsidRDefault="003B3F47" w:rsidP="00F26DAC">
      <w:pPr>
        <w:pStyle w:val="ListParagraph"/>
        <w:numPr>
          <w:ilvl w:val="0"/>
          <w:numId w:val="4"/>
        </w:numPr>
        <w:spacing w:line="480" w:lineRule="auto"/>
        <w:rPr>
          <w:ins w:id="486" w:author="Alex Borowicz" w:date="2019-07-05T16:55:00Z"/>
          <w:rFonts w:ascii="Times New Roman" w:hAnsi="Times New Roman" w:cs="Times New Roman"/>
          <w:sz w:val="24"/>
          <w:szCs w:val="24"/>
        </w:rPr>
      </w:pPr>
      <w:ins w:id="487" w:author="Alex Borowicz" w:date="2019-07-05T16:54:00Z">
        <w:r>
          <w:rPr>
            <w:rFonts w:ascii="Times New Roman" w:hAnsi="Times New Roman" w:cs="Times New Roman"/>
            <w:sz w:val="24"/>
            <w:szCs w:val="24"/>
          </w:rPr>
          <w:t xml:space="preserve">Chang C, Lin C. LIBSVM: A library for support vector machines. ACM Trans </w:t>
        </w:r>
        <w:proofErr w:type="spellStart"/>
        <w:r>
          <w:rPr>
            <w:rFonts w:ascii="Times New Roman" w:hAnsi="Times New Roman" w:cs="Times New Roman"/>
            <w:sz w:val="24"/>
            <w:szCs w:val="24"/>
          </w:rPr>
          <w:t>Intell</w:t>
        </w:r>
        <w:proofErr w:type="spellEnd"/>
        <w:r>
          <w:rPr>
            <w:rFonts w:ascii="Times New Roman" w:hAnsi="Times New Roman" w:cs="Times New Roman"/>
            <w:sz w:val="24"/>
            <w:szCs w:val="24"/>
          </w:rPr>
          <w:t xml:space="preserve"> Syst Technol. 2011,2: 27-2:27-27.</w:t>
        </w:r>
      </w:ins>
    </w:p>
    <w:p w14:paraId="32431B7F" w14:textId="78B76D14" w:rsidR="003B3F47" w:rsidRDefault="003B3F47" w:rsidP="00F26DAC">
      <w:pPr>
        <w:pStyle w:val="ListParagraph"/>
        <w:numPr>
          <w:ilvl w:val="0"/>
          <w:numId w:val="4"/>
        </w:numPr>
        <w:spacing w:line="480" w:lineRule="auto"/>
        <w:rPr>
          <w:ins w:id="488" w:author="Alex Borowicz" w:date="2019-07-05T16:54:00Z"/>
          <w:rFonts w:ascii="Times New Roman" w:hAnsi="Times New Roman" w:cs="Times New Roman"/>
          <w:sz w:val="24"/>
          <w:szCs w:val="24"/>
        </w:rPr>
      </w:pPr>
      <w:proofErr w:type="spellStart"/>
      <w:ins w:id="489" w:author="Alex Borowicz" w:date="2019-07-05T16:55:00Z">
        <w:r>
          <w:rPr>
            <w:rFonts w:ascii="Times New Roman" w:hAnsi="Times New Roman" w:cs="Times New Roman"/>
            <w:sz w:val="24"/>
            <w:szCs w:val="24"/>
          </w:rPr>
          <w:lastRenderedPageBreak/>
          <w:t>Pedregosa</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Varoquaux</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Gramfort</w:t>
        </w:r>
        <w:proofErr w:type="spellEnd"/>
        <w:r>
          <w:rPr>
            <w:rFonts w:ascii="Times New Roman" w:hAnsi="Times New Roman" w:cs="Times New Roman"/>
            <w:sz w:val="24"/>
            <w:szCs w:val="24"/>
          </w:rPr>
          <w:t xml:space="preserve"> A, Michel V, </w:t>
        </w:r>
        <w:proofErr w:type="spellStart"/>
        <w:r>
          <w:rPr>
            <w:rFonts w:ascii="Times New Roman" w:hAnsi="Times New Roman" w:cs="Times New Roman"/>
            <w:sz w:val="24"/>
            <w:szCs w:val="24"/>
          </w:rPr>
          <w:t>Thirion</w:t>
        </w:r>
        <w:proofErr w:type="spellEnd"/>
        <w:r>
          <w:rPr>
            <w:rFonts w:ascii="Times New Roman" w:hAnsi="Times New Roman" w:cs="Times New Roman"/>
            <w:sz w:val="24"/>
            <w:szCs w:val="24"/>
          </w:rPr>
          <w:t xml:space="preserve"> B, Grisel O, et al.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 Machine learning in Python. J Mach Learn Res. 2011,12: 2825:2830.</w:t>
        </w:r>
      </w:ins>
    </w:p>
    <w:p w14:paraId="48925853" w14:textId="7A0E0466"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p>
    <w:p w14:paraId="31534E95"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63FA69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18A360F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4ECA97A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4D27B70E"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07A67D7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p>
    <w:p w14:paraId="1926F40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bookmarkEnd w:id="485"/>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483"/>
    <w:p w14:paraId="2F29D9B0" w14:textId="42BA00F4" w:rsidR="00793D87" w:rsidRPr="00C07895" w:rsidRDefault="00793D87" w:rsidP="00793D87">
      <w:pPr>
        <w:spacing w:line="480" w:lineRule="auto"/>
        <w:ind w:left="540" w:hanging="540"/>
        <w:rPr>
          <w:rFonts w:ascii="Times New Roman" w:hAnsi="Times New Roman" w:cs="Times New Roman"/>
          <w:b/>
          <w:sz w:val="36"/>
          <w:szCs w:val="36"/>
        </w:rPr>
      </w:pPr>
      <w:r w:rsidRPr="00C07895">
        <w:rPr>
          <w:rFonts w:ascii="Times New Roman" w:hAnsi="Times New Roman" w:cs="Times New Roman"/>
          <w:b/>
          <w:sz w:val="36"/>
          <w:szCs w:val="36"/>
        </w:rPr>
        <w:lastRenderedPageBreak/>
        <w:t>Supporting Information</w:t>
      </w:r>
    </w:p>
    <w:p w14:paraId="6EC75456" w14:textId="66985AD1" w:rsidR="00EB37B8" w:rsidRDefault="00EB37B8" w:rsidP="00C07895">
      <w:pPr>
        <w:rPr>
          <w:rFonts w:ascii="Times New Roman" w:hAnsi="Times New Roman" w:cs="Times New Roman"/>
          <w:b/>
          <w:sz w:val="24"/>
          <w:szCs w:val="24"/>
        </w:rPr>
      </w:pPr>
      <w:r>
        <w:rPr>
          <w:rFonts w:ascii="Times New Roman" w:hAnsi="Times New Roman" w:cs="Times New Roman"/>
          <w:b/>
          <w:sz w:val="24"/>
          <w:szCs w:val="24"/>
        </w:rPr>
        <w:t xml:space="preserve">S1 Table. Satellite imagery. </w:t>
      </w:r>
      <w:r w:rsidRPr="00C07895">
        <w:rPr>
          <w:rFonts w:ascii="Times New Roman" w:hAnsi="Times New Roman" w:cs="Times New Roman"/>
          <w:sz w:val="24"/>
        </w:rPr>
        <w:t xml:space="preserve">We acquired imagery from Digital Globe’s WorldView-3 sensor via the Digital Globe Foundation. See </w:t>
      </w:r>
      <w:hyperlink r:id="rId10" w:history="1">
        <w:r w:rsidRPr="00C07895">
          <w:rPr>
            <w:rStyle w:val="Hyperlink"/>
            <w:rFonts w:ascii="Times New Roman" w:hAnsi="Times New Roman" w:cs="Times New Roman"/>
            <w:sz w:val="24"/>
          </w:rPr>
          <w:t>https://discover.digitalglobe.com/</w:t>
        </w:r>
      </w:hyperlink>
      <w:r w:rsidRPr="00C07895">
        <w:rPr>
          <w:rFonts w:ascii="Times New Roman" w:hAnsi="Times New Roman" w:cs="Times New Roman"/>
          <w:sz w:val="24"/>
        </w:rPr>
        <w:t xml:space="preserve"> for details on individual scenes and a preview.</w:t>
      </w:r>
    </w:p>
    <w:p w14:paraId="2C7835F6" w14:textId="7DE103C0" w:rsidR="00793D87" w:rsidRPr="00793D87" w:rsidRDefault="00793D87" w:rsidP="00793D87">
      <w:pPr>
        <w:spacing w:line="480" w:lineRule="auto"/>
        <w:ind w:left="540" w:hanging="540"/>
        <w:rPr>
          <w:rFonts w:ascii="Times New Roman" w:hAnsi="Times New Roman" w:cs="Times New Roman"/>
          <w:sz w:val="24"/>
          <w:szCs w:val="24"/>
        </w:rPr>
      </w:pPr>
      <w:r w:rsidRPr="00C07895">
        <w:rPr>
          <w:rFonts w:ascii="Times New Roman" w:hAnsi="Times New Roman" w:cs="Times New Roman"/>
          <w:b/>
          <w:sz w:val="24"/>
          <w:szCs w:val="24"/>
        </w:rPr>
        <w:t>S</w:t>
      </w:r>
      <w:r w:rsidR="00EB37B8" w:rsidRPr="00C07895">
        <w:rPr>
          <w:rFonts w:ascii="Times New Roman" w:hAnsi="Times New Roman" w:cs="Times New Roman"/>
          <w:b/>
          <w:sz w:val="24"/>
          <w:szCs w:val="24"/>
        </w:rPr>
        <w:t>2</w:t>
      </w:r>
      <w:r w:rsidRPr="00C07895">
        <w:rPr>
          <w:rFonts w:ascii="Times New Roman" w:hAnsi="Times New Roman" w:cs="Times New Roman"/>
          <w:b/>
          <w:sz w:val="24"/>
          <w:szCs w:val="24"/>
        </w:rPr>
        <w:t xml:space="preserve"> Table</w:t>
      </w:r>
      <w:r>
        <w:rPr>
          <w:rFonts w:ascii="Times New Roman" w:hAnsi="Times New Roman" w:cs="Times New Roman"/>
          <w:b/>
          <w:sz w:val="24"/>
          <w:szCs w:val="24"/>
        </w:rPr>
        <w:t xml:space="preserve">. Python packages. </w:t>
      </w:r>
      <w:r w:rsidRPr="00C07895">
        <w:rPr>
          <w:rFonts w:ascii="Times New Roman" w:hAnsi="Times New Roman" w:cs="Times New Roman"/>
          <w:sz w:val="24"/>
        </w:rPr>
        <w:t>The code requires packages for Python 3 to be pre-installed.</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677429A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FF16B9">
        <w:rPr>
          <w:rFonts w:ascii="Times New Roman" w:hAnsi="Times New Roman" w:cs="Times New Roman"/>
          <w:b/>
          <w:sz w:val="24"/>
          <w:szCs w:val="24"/>
        </w:rPr>
        <w:t>Image resizing code.</w:t>
      </w:r>
    </w:p>
    <w:p w14:paraId="3112B658" w14:textId="6E70054C"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25739C">
        <w:rPr>
          <w:rFonts w:ascii="Times New Roman" w:hAnsi="Times New Roman" w:cs="Times New Roman"/>
          <w:b/>
          <w:sz w:val="24"/>
          <w:szCs w:val="24"/>
        </w:rPr>
        <w:t>Model testing code</w:t>
      </w:r>
      <w:r w:rsidR="003C67E1">
        <w:rPr>
          <w:rFonts w:ascii="Times New Roman" w:hAnsi="Times New Roman" w:cs="Times New Roman"/>
          <w:b/>
          <w:sz w:val="24"/>
          <w:szCs w:val="24"/>
        </w:rPr>
        <w:t>.</w:t>
      </w:r>
    </w:p>
    <w:p w14:paraId="5D8934DC" w14:textId="5A8835E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r w:rsidR="0025739C">
        <w:rPr>
          <w:rFonts w:ascii="Times New Roman" w:hAnsi="Times New Roman" w:cs="Times New Roman"/>
          <w:b/>
          <w:sz w:val="24"/>
          <w:szCs w:val="24"/>
        </w:rPr>
        <w:t>Code utilities</w:t>
      </w:r>
      <w:r>
        <w:rPr>
          <w:rFonts w:ascii="Times New Roman" w:hAnsi="Times New Roman" w:cs="Times New Roman"/>
          <w:b/>
          <w:sz w:val="24"/>
          <w:szCs w:val="24"/>
        </w:rPr>
        <w:t>.</w:t>
      </w:r>
    </w:p>
    <w:p w14:paraId="39DA8546" w14:textId="598E4A7C"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5</w:t>
      </w:r>
      <w:r>
        <w:rPr>
          <w:rFonts w:ascii="Times New Roman" w:hAnsi="Times New Roman" w:cs="Times New Roman"/>
          <w:b/>
          <w:sz w:val="24"/>
          <w:szCs w:val="24"/>
        </w:rPr>
        <w:t xml:space="preserve"> File. Model training code.</w:t>
      </w:r>
    </w:p>
    <w:p w14:paraId="6E42C516" w14:textId="09564624"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6</w:t>
      </w:r>
      <w:r>
        <w:rPr>
          <w:rFonts w:ascii="Times New Roman" w:hAnsi="Times New Roman" w:cs="Times New Roman"/>
          <w:b/>
          <w:sz w:val="24"/>
          <w:szCs w:val="24"/>
        </w:rPr>
        <w:t xml:space="preserve"> File. Model utility.</w:t>
      </w:r>
    </w:p>
    <w:p w14:paraId="5E021EC7" w14:textId="448637F1" w:rsidR="0025739C" w:rsidRDefault="0025739C" w:rsidP="007F01CC">
      <w:pPr>
        <w:spacing w:line="480" w:lineRule="auto"/>
        <w:ind w:left="540" w:hanging="540"/>
        <w:rPr>
          <w:ins w:id="490" w:author="Alex Borowicz" w:date="2019-07-10T09:39:00Z"/>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7</w:t>
      </w:r>
      <w:r>
        <w:rPr>
          <w:rFonts w:ascii="Times New Roman" w:hAnsi="Times New Roman" w:cs="Times New Roman"/>
          <w:b/>
          <w:sz w:val="24"/>
          <w:szCs w:val="24"/>
        </w:rPr>
        <w:t xml:space="preserve"> File. Details on hardware.</w:t>
      </w:r>
    </w:p>
    <w:p w14:paraId="5CED1523" w14:textId="6AAB805C" w:rsidR="00264522" w:rsidRDefault="00293E3A" w:rsidP="00264522">
      <w:pPr>
        <w:spacing w:line="480" w:lineRule="auto"/>
        <w:ind w:left="540" w:hanging="540"/>
        <w:rPr>
          <w:ins w:id="491" w:author="Alex Borowicz" w:date="2019-07-22T12:53:00Z"/>
          <w:rFonts w:ascii="Times New Roman" w:hAnsi="Times New Roman" w:cs="Times New Roman"/>
          <w:b/>
          <w:sz w:val="24"/>
          <w:szCs w:val="24"/>
        </w:rPr>
      </w:pPr>
      <w:ins w:id="492" w:author="Alex Borowicz" w:date="2019-07-10T09:41:00Z">
        <w:r>
          <w:rPr>
            <w:rFonts w:ascii="Times New Roman" w:hAnsi="Times New Roman" w:cs="Times New Roman"/>
            <w:b/>
            <w:sz w:val="24"/>
            <w:szCs w:val="24"/>
          </w:rPr>
          <w:t xml:space="preserve">S8 File. </w:t>
        </w:r>
      </w:ins>
      <w:ins w:id="493" w:author="Alex Borowicz" w:date="2019-07-10T09:42:00Z">
        <w:r>
          <w:rPr>
            <w:rFonts w:ascii="Times New Roman" w:hAnsi="Times New Roman" w:cs="Times New Roman"/>
            <w:b/>
            <w:sz w:val="24"/>
            <w:szCs w:val="24"/>
          </w:rPr>
          <w:t>Ridge regression/SVM code.</w:t>
        </w:r>
      </w:ins>
    </w:p>
    <w:p w14:paraId="50684487" w14:textId="0D512C58" w:rsidR="00264522" w:rsidRDefault="00264522" w:rsidP="00264522">
      <w:pPr>
        <w:spacing w:line="480" w:lineRule="auto"/>
        <w:ind w:left="540" w:hanging="540"/>
        <w:rPr>
          <w:ins w:id="494" w:author="Alex Borowicz" w:date="2019-07-22T12:57:00Z"/>
          <w:rFonts w:ascii="Times New Roman" w:hAnsi="Times New Roman" w:cs="Times New Roman"/>
          <w:sz w:val="24"/>
          <w:szCs w:val="24"/>
        </w:rPr>
      </w:pPr>
      <w:ins w:id="495" w:author="Alex Borowicz" w:date="2019-07-22T12:53:00Z">
        <w:r>
          <w:rPr>
            <w:rFonts w:ascii="Times New Roman" w:hAnsi="Times New Roman" w:cs="Times New Roman"/>
            <w:b/>
            <w:sz w:val="24"/>
            <w:szCs w:val="24"/>
          </w:rPr>
          <w:t xml:space="preserve">S9 File. </w:t>
        </w:r>
      </w:ins>
      <w:ins w:id="496" w:author="Alex Borowicz" w:date="2019-07-22T12:54:00Z">
        <w:r>
          <w:rPr>
            <w:rFonts w:ascii="Times New Roman" w:hAnsi="Times New Roman" w:cs="Times New Roman"/>
            <w:b/>
            <w:sz w:val="24"/>
            <w:szCs w:val="24"/>
          </w:rPr>
          <w:t>Training accuracy</w:t>
        </w:r>
      </w:ins>
      <w:ins w:id="497" w:author="Alex Borowicz" w:date="2019-07-22T12:55:00Z">
        <w:r>
          <w:rPr>
            <w:rFonts w:ascii="Times New Roman" w:hAnsi="Times New Roman" w:cs="Times New Roman"/>
            <w:b/>
            <w:sz w:val="24"/>
            <w:szCs w:val="24"/>
          </w:rPr>
          <w:t xml:space="preserve">. </w:t>
        </w:r>
        <w:r>
          <w:rPr>
            <w:rFonts w:ascii="Times New Roman" w:hAnsi="Times New Roman" w:cs="Times New Roman"/>
            <w:sz w:val="24"/>
            <w:szCs w:val="24"/>
          </w:rPr>
          <w:t>Accuracy and loss at different learning rates, used to create Fig 3</w:t>
        </w:r>
      </w:ins>
      <w:ins w:id="498" w:author="Alex Borowicz" w:date="2019-07-22T12:56:00Z">
        <w:r>
          <w:rPr>
            <w:rFonts w:ascii="Times New Roman" w:hAnsi="Times New Roman" w:cs="Times New Roman"/>
            <w:sz w:val="24"/>
            <w:szCs w:val="24"/>
          </w:rPr>
          <w:t>A</w:t>
        </w:r>
      </w:ins>
      <w:ins w:id="499" w:author="Alex Borowicz" w:date="2019-07-22T12:55:00Z">
        <w:r>
          <w:rPr>
            <w:rFonts w:ascii="Times New Roman" w:hAnsi="Times New Roman" w:cs="Times New Roman"/>
            <w:sz w:val="24"/>
            <w:szCs w:val="24"/>
          </w:rPr>
          <w:t>.</w:t>
        </w:r>
      </w:ins>
    </w:p>
    <w:p w14:paraId="7E1EE43D" w14:textId="4D7C9D30" w:rsidR="00264522" w:rsidRPr="00264522" w:rsidRDefault="00264522" w:rsidP="00264522">
      <w:pPr>
        <w:rPr>
          <w:ins w:id="500" w:author="Alex Borowicz" w:date="2019-07-22T12:55:00Z"/>
          <w:rFonts w:ascii="Times New Roman" w:hAnsi="Times New Roman" w:cs="Times New Roman"/>
          <w:sz w:val="24"/>
          <w:rPrChange w:id="501" w:author="Alex Borowicz" w:date="2019-07-22T12:57:00Z">
            <w:rPr>
              <w:ins w:id="502" w:author="Alex Borowicz" w:date="2019-07-22T12:55:00Z"/>
              <w:rFonts w:ascii="Times New Roman" w:hAnsi="Times New Roman" w:cs="Times New Roman"/>
              <w:sz w:val="24"/>
              <w:szCs w:val="24"/>
            </w:rPr>
          </w:rPrChange>
        </w:rPr>
        <w:pPrChange w:id="503" w:author="Alex Borowicz" w:date="2019-07-22T12:57:00Z">
          <w:pPr>
            <w:spacing w:line="480" w:lineRule="auto"/>
            <w:ind w:left="540" w:hanging="540"/>
          </w:pPr>
        </w:pPrChange>
      </w:pPr>
      <w:ins w:id="504" w:author="Alex Borowicz" w:date="2019-07-22T12:58:00Z">
        <w:r>
          <w:rPr>
            <w:rFonts w:ascii="Times New Roman" w:hAnsi="Times New Roman" w:cs="Times New Roman"/>
            <w:b/>
            <w:sz w:val="24"/>
            <w:szCs w:val="24"/>
          </w:rPr>
          <w:t>S10 File.</w:t>
        </w:r>
        <w:r>
          <w:rPr>
            <w:rFonts w:ascii="Times New Roman" w:hAnsi="Times New Roman" w:cs="Times New Roman"/>
            <w:sz w:val="24"/>
            <w:szCs w:val="24"/>
          </w:rPr>
          <w:t xml:space="preserve"> </w:t>
        </w:r>
        <w:r>
          <w:rPr>
            <w:rFonts w:ascii="Times New Roman" w:hAnsi="Times New Roman" w:cs="Times New Roman"/>
            <w:b/>
            <w:sz w:val="24"/>
            <w:szCs w:val="24"/>
          </w:rPr>
          <w:t xml:space="preserve">Best model results. </w:t>
        </w:r>
        <w:r>
          <w:rPr>
            <w:rFonts w:ascii="Times New Roman" w:hAnsi="Times New Roman" w:cs="Times New Roman"/>
            <w:sz w:val="24"/>
            <w:szCs w:val="24"/>
          </w:rPr>
          <w:t>Results at the training and testing phase for a ResNet-152 model</w:t>
        </w:r>
        <w:r>
          <w:rPr>
            <w:rFonts w:ascii="Times New Roman" w:hAnsi="Times New Roman" w:cs="Times New Roman"/>
            <w:sz w:val="24"/>
            <w:szCs w:val="24"/>
          </w:rPr>
          <w:t>. Used to create Fig 3B.</w:t>
        </w:r>
      </w:ins>
    </w:p>
    <w:p w14:paraId="6C1CF83B" w14:textId="3F252463" w:rsidR="00293E3A" w:rsidRPr="00293E3A" w:rsidRDefault="00293E3A" w:rsidP="007F01CC">
      <w:pPr>
        <w:spacing w:line="480" w:lineRule="auto"/>
        <w:ind w:left="540" w:hanging="540"/>
        <w:rPr>
          <w:rFonts w:ascii="Times New Roman" w:hAnsi="Times New Roman" w:cs="Times New Roman"/>
          <w:sz w:val="24"/>
          <w:szCs w:val="24"/>
          <w:rPrChange w:id="505" w:author="Alex Borowicz" w:date="2019-07-10T09:39:00Z">
            <w:rPr>
              <w:rFonts w:ascii="Times New Roman" w:hAnsi="Times New Roman" w:cs="Times New Roman"/>
              <w:b/>
              <w:sz w:val="24"/>
              <w:szCs w:val="24"/>
            </w:rPr>
          </w:rPrChange>
        </w:rPr>
      </w:pPr>
      <w:bookmarkStart w:id="506" w:name="_GoBack"/>
      <w:bookmarkEnd w:id="506"/>
      <w:ins w:id="507" w:author="Alex Borowicz" w:date="2019-07-10T09:39:00Z">
        <w:r>
          <w:rPr>
            <w:rFonts w:ascii="Times New Roman" w:hAnsi="Times New Roman" w:cs="Times New Roman"/>
            <w:b/>
            <w:sz w:val="24"/>
            <w:szCs w:val="24"/>
          </w:rPr>
          <w:t>S</w:t>
        </w:r>
      </w:ins>
      <w:ins w:id="508" w:author="Alex Borowicz" w:date="2019-07-22T12:53:00Z">
        <w:r w:rsidR="00264522">
          <w:rPr>
            <w:rFonts w:ascii="Times New Roman" w:hAnsi="Times New Roman" w:cs="Times New Roman"/>
            <w:b/>
            <w:sz w:val="24"/>
            <w:szCs w:val="24"/>
          </w:rPr>
          <w:t>11</w:t>
        </w:r>
      </w:ins>
      <w:ins w:id="509" w:author="Alex Borowicz" w:date="2019-07-10T09:39:00Z">
        <w:r>
          <w:rPr>
            <w:rFonts w:ascii="Times New Roman" w:hAnsi="Times New Roman" w:cs="Times New Roman"/>
            <w:b/>
            <w:sz w:val="24"/>
            <w:szCs w:val="24"/>
          </w:rPr>
          <w:t xml:space="preserve"> File. Model outcomes. </w:t>
        </w:r>
        <w:r>
          <w:rPr>
            <w:rFonts w:ascii="Times New Roman" w:hAnsi="Times New Roman" w:cs="Times New Roman"/>
            <w:sz w:val="24"/>
            <w:szCs w:val="24"/>
          </w:rPr>
          <w:t>Classification outcomes for</w:t>
        </w:r>
      </w:ins>
      <w:ins w:id="510" w:author="Alex Borowicz" w:date="2019-07-10T09:40:00Z">
        <w:r>
          <w:rPr>
            <w:rFonts w:ascii="Times New Roman" w:hAnsi="Times New Roman" w:cs="Times New Roman"/>
            <w:sz w:val="24"/>
            <w:szCs w:val="24"/>
          </w:rPr>
          <w:t xml:space="preserve"> each model tested.</w:t>
        </w:r>
      </w:ins>
    </w:p>
    <w:p w14:paraId="24290787" w14:textId="6F650ED1" w:rsidR="0025739C" w:rsidRPr="00C07895" w:rsidRDefault="0025739C" w:rsidP="00C07895">
      <w:pPr>
        <w:rPr>
          <w:rFonts w:ascii="Times New Roman" w:hAnsi="Times New Roman" w:cs="Times New Roman"/>
          <w:sz w:val="24"/>
        </w:rPr>
      </w:pPr>
      <w:r>
        <w:rPr>
          <w:rFonts w:ascii="Times New Roman" w:hAnsi="Times New Roman" w:cs="Times New Roman"/>
          <w:b/>
          <w:sz w:val="24"/>
          <w:szCs w:val="24"/>
        </w:rPr>
        <w:t>S1 Fig. Accuracy, loss, and testing results on validation folds.</w:t>
      </w:r>
      <w:r w:rsidR="007B5769">
        <w:rPr>
          <w:rFonts w:ascii="Times New Roman" w:hAnsi="Times New Roman" w:cs="Times New Roman"/>
          <w:b/>
          <w:sz w:val="24"/>
          <w:szCs w:val="24"/>
        </w:rPr>
        <w:t xml:space="preserve"> </w:t>
      </w:r>
      <w:r w:rsidR="007B5769" w:rsidRPr="00C07895">
        <w:rPr>
          <w:rFonts w:ascii="Times New Roman" w:hAnsi="Times New Roman" w:cs="Times New Roman"/>
          <w:sz w:val="24"/>
        </w:rPr>
        <w:t>Training and testing results for 10-fold validation: accuracy and loss for each fold during the training process (A). The precision and recall for each fold (B).</w:t>
      </w:r>
    </w:p>
    <w:p w14:paraId="19B5490A" w14:textId="01E41005" w:rsidR="00B12C61" w:rsidRPr="00753920" w:rsidDel="00753920" w:rsidRDefault="00DF0DA9" w:rsidP="00B12C61">
      <w:pPr>
        <w:rPr>
          <w:del w:id="511" w:author="Alex Borowicz" w:date="2019-07-10T09:58:00Z"/>
          <w:rFonts w:ascii="Times New Roman" w:hAnsi="Times New Roman" w:cs="Times New Roman"/>
          <w:sz w:val="24"/>
          <w:szCs w:val="24"/>
          <w:rPrChange w:id="512" w:author="Alex Borowicz" w:date="2019-07-10T09:59:00Z">
            <w:rPr>
              <w:del w:id="513" w:author="Alex Borowicz" w:date="2019-07-10T09:58:00Z"/>
              <w:rFonts w:ascii="Times New Roman" w:hAnsi="Times New Roman" w:cs="Times New Roman"/>
              <w:sz w:val="24"/>
            </w:rPr>
          </w:rPrChange>
        </w:rPr>
      </w:pPr>
      <w:ins w:id="514" w:author="Alex Borowicz" w:date="2019-07-05T16:48:00Z">
        <w:r>
          <w:rPr>
            <w:rFonts w:ascii="Times New Roman" w:hAnsi="Times New Roman" w:cs="Times New Roman"/>
            <w:b/>
            <w:sz w:val="24"/>
            <w:szCs w:val="24"/>
          </w:rPr>
          <w:t>S2 Fig.</w:t>
        </w:r>
      </w:ins>
      <w:ins w:id="515" w:author="Alex Borowicz" w:date="2019-07-05T16:52:00Z">
        <w:r w:rsidR="0054159B">
          <w:rPr>
            <w:rFonts w:ascii="Times New Roman" w:hAnsi="Times New Roman" w:cs="Times New Roman"/>
            <w:b/>
            <w:sz w:val="24"/>
            <w:szCs w:val="24"/>
          </w:rPr>
          <w:t xml:space="preserve"> Sea conditions potentially affecting 10-fold validation.</w:t>
        </w:r>
      </w:ins>
      <w:del w:id="516" w:author="Alex Borowicz" w:date="2019-07-10T09:59:00Z">
        <w:r w:rsidR="0025739C" w:rsidDel="00753920">
          <w:rPr>
            <w:rFonts w:ascii="Times New Roman" w:hAnsi="Times New Roman" w:cs="Times New Roman"/>
            <w:b/>
            <w:sz w:val="24"/>
            <w:szCs w:val="24"/>
          </w:rPr>
          <w:delText>S</w:delText>
        </w:r>
      </w:del>
      <w:del w:id="517" w:author="Alex Borowicz" w:date="2019-07-05T16:48:00Z">
        <w:r w:rsidR="0025739C" w:rsidDel="00DF0DA9">
          <w:rPr>
            <w:rFonts w:ascii="Times New Roman" w:hAnsi="Times New Roman" w:cs="Times New Roman"/>
            <w:b/>
            <w:sz w:val="24"/>
            <w:szCs w:val="24"/>
          </w:rPr>
          <w:delText>2</w:delText>
        </w:r>
      </w:del>
      <w:del w:id="518" w:author="Alex Borowicz" w:date="2019-07-10T09:59:00Z">
        <w:r w:rsidR="0025739C" w:rsidDel="00753920">
          <w:rPr>
            <w:rFonts w:ascii="Times New Roman" w:hAnsi="Times New Roman" w:cs="Times New Roman"/>
            <w:b/>
            <w:sz w:val="24"/>
            <w:szCs w:val="24"/>
          </w:rPr>
          <w:delText xml:space="preserve"> Fig. Confusion matrices for model versions.</w:delText>
        </w:r>
        <w:r w:rsidR="00B12C61" w:rsidDel="00753920">
          <w:rPr>
            <w:rFonts w:ascii="Times New Roman" w:hAnsi="Times New Roman" w:cs="Times New Roman"/>
            <w:b/>
            <w:sz w:val="24"/>
            <w:szCs w:val="24"/>
          </w:rPr>
          <w:delText xml:space="preserve"> </w:delText>
        </w:r>
        <w:r w:rsidR="00B12C61" w:rsidRPr="00C07895" w:rsidDel="00753920">
          <w:rPr>
            <w:rFonts w:ascii="Times New Roman" w:hAnsi="Times New Roman" w:cs="Times New Roman"/>
            <w:sz w:val="24"/>
          </w:rPr>
          <w:delText>Confusion matrices for</w:delText>
        </w:r>
      </w:del>
      <w:del w:id="519" w:author="Alex Borowicz" w:date="2019-07-10T09:58:00Z">
        <w:r w:rsidR="00B12C61" w:rsidRPr="00C07895" w:rsidDel="00753920">
          <w:rPr>
            <w:rFonts w:ascii="Times New Roman" w:hAnsi="Times New Roman" w:cs="Times New Roman"/>
            <w:sz w:val="24"/>
          </w:rPr>
          <w:delText xml:space="preserve"> each trained model – combinations of model type (ResNet-18, ResNet-34,</w:delText>
        </w:r>
        <w:r w:rsidR="009C3243" w:rsidDel="00753920">
          <w:rPr>
            <w:rFonts w:ascii="Times New Roman" w:hAnsi="Times New Roman" w:cs="Times New Roman"/>
            <w:sz w:val="24"/>
          </w:rPr>
          <w:delText xml:space="preserve"> ResNet-152,</w:delText>
        </w:r>
        <w:r w:rsidR="00B12C61" w:rsidRPr="00C07895" w:rsidDel="00753920">
          <w:rPr>
            <w:rFonts w:ascii="Times New Roman" w:hAnsi="Times New Roman" w:cs="Times New Roman"/>
            <w:sz w:val="24"/>
          </w:rPr>
          <w:delText xml:space="preserve"> DenseNet) and learning rate (LR=0.2, 0.1, 0.01, 0.001, 0.0009)</w:delText>
        </w:r>
      </w:del>
      <w:del w:id="520" w:author="Alex Borowicz" w:date="2019-07-10T09:59:00Z">
        <w:r w:rsidR="00B12C61" w:rsidRPr="00C07895" w:rsidDel="00753920">
          <w:rPr>
            <w:rFonts w:ascii="Times New Roman" w:hAnsi="Times New Roman" w:cs="Times New Roman"/>
            <w:sz w:val="24"/>
          </w:rPr>
          <w:delText>. See Table 2 in-text.</w:delText>
        </w:r>
      </w:del>
    </w:p>
    <w:p w14:paraId="7D687A89" w14:textId="6B2D068F" w:rsidR="0025739C" w:rsidRPr="00C07895" w:rsidDel="00753920" w:rsidRDefault="0025739C" w:rsidP="007F01CC">
      <w:pPr>
        <w:spacing w:line="480" w:lineRule="auto"/>
        <w:ind w:left="540" w:hanging="540"/>
        <w:rPr>
          <w:del w:id="521" w:author="Alex Borowicz" w:date="2019-07-10T09:58:00Z"/>
          <w:rFonts w:ascii="Times New Roman" w:hAnsi="Times New Roman" w:cs="Times New Roman"/>
          <w:b/>
          <w:sz w:val="28"/>
          <w:szCs w:val="24"/>
        </w:rPr>
      </w:pPr>
    </w:p>
    <w:p w14:paraId="223D6832" w14:textId="77777777" w:rsidR="0025739C" w:rsidDel="00753920" w:rsidRDefault="0025739C" w:rsidP="007F01CC">
      <w:pPr>
        <w:spacing w:line="480" w:lineRule="auto"/>
        <w:ind w:left="540" w:hanging="540"/>
        <w:rPr>
          <w:del w:id="522" w:author="Alex Borowicz" w:date="2019-07-10T09:58:00Z"/>
          <w:rFonts w:ascii="Times New Roman" w:hAnsi="Times New Roman" w:cs="Times New Roman"/>
          <w:b/>
          <w:sz w:val="24"/>
          <w:szCs w:val="24"/>
        </w:rPr>
      </w:pPr>
    </w:p>
    <w:p w14:paraId="324F3FDE" w14:textId="77777777" w:rsidR="007F01CC" w:rsidRPr="002E23C1" w:rsidDel="00753920" w:rsidRDefault="007F01CC" w:rsidP="007F01CC">
      <w:pPr>
        <w:spacing w:line="480" w:lineRule="auto"/>
        <w:ind w:left="540" w:hanging="540"/>
        <w:rPr>
          <w:del w:id="523" w:author="Alex Borowicz" w:date="2019-07-10T09:58:00Z"/>
          <w:rFonts w:ascii="Times New Roman" w:hAnsi="Times New Roman" w:cs="Times New Roman"/>
          <w:b/>
          <w:sz w:val="24"/>
          <w:szCs w:val="24"/>
        </w:rPr>
      </w:pPr>
    </w:p>
    <w:p w14:paraId="35F04C35" w14:textId="1CB17EFA" w:rsidR="004A71D5" w:rsidRPr="00CF41A8" w:rsidRDefault="004A71D5">
      <w:pPr>
        <w:rPr>
          <w:rFonts w:ascii="Times New Roman" w:hAnsi="Times New Roman" w:cs="Times New Roman"/>
          <w:sz w:val="24"/>
          <w:szCs w:val="24"/>
        </w:rPr>
        <w:pPrChange w:id="524" w:author="Alex Borowicz" w:date="2019-07-10T09:58:00Z">
          <w:pPr>
            <w:spacing w:line="480" w:lineRule="auto"/>
            <w:ind w:left="540" w:hanging="540"/>
          </w:pPr>
        </w:pPrChange>
      </w:pPr>
    </w:p>
    <w:sectPr w:rsidR="004A71D5" w:rsidRPr="00CF41A8" w:rsidSect="003037C9">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E62CF" w14:textId="77777777" w:rsidR="008A357D" w:rsidRDefault="008A357D" w:rsidP="00500A0D">
      <w:pPr>
        <w:spacing w:after="0" w:line="240" w:lineRule="auto"/>
      </w:pPr>
      <w:r>
        <w:separator/>
      </w:r>
    </w:p>
  </w:endnote>
  <w:endnote w:type="continuationSeparator" w:id="0">
    <w:p w14:paraId="7CB71055" w14:textId="77777777" w:rsidR="008A357D" w:rsidRDefault="008A357D"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9AC46" w14:textId="77777777" w:rsidR="008A357D" w:rsidRDefault="008A357D" w:rsidP="00500A0D">
      <w:pPr>
        <w:spacing w:after="0" w:line="240" w:lineRule="auto"/>
      </w:pPr>
      <w:r>
        <w:separator/>
      </w:r>
    </w:p>
  </w:footnote>
  <w:footnote w:type="continuationSeparator" w:id="0">
    <w:p w14:paraId="7E2E9083" w14:textId="77777777" w:rsidR="008A357D" w:rsidRDefault="008A357D"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30107A" w:rsidRDefault="003010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30107A" w:rsidRDefault="00301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1278A"/>
    <w:rsid w:val="000214B0"/>
    <w:rsid w:val="00022916"/>
    <w:rsid w:val="0003164F"/>
    <w:rsid w:val="000316C8"/>
    <w:rsid w:val="00032348"/>
    <w:rsid w:val="00032DD2"/>
    <w:rsid w:val="000330F3"/>
    <w:rsid w:val="00034324"/>
    <w:rsid w:val="00041F21"/>
    <w:rsid w:val="00042548"/>
    <w:rsid w:val="00044286"/>
    <w:rsid w:val="000464BB"/>
    <w:rsid w:val="0005027E"/>
    <w:rsid w:val="00051DDF"/>
    <w:rsid w:val="000611CC"/>
    <w:rsid w:val="00064607"/>
    <w:rsid w:val="00066232"/>
    <w:rsid w:val="00071C50"/>
    <w:rsid w:val="00072E71"/>
    <w:rsid w:val="00073144"/>
    <w:rsid w:val="000755BA"/>
    <w:rsid w:val="00075D31"/>
    <w:rsid w:val="000773C2"/>
    <w:rsid w:val="00082C01"/>
    <w:rsid w:val="00083532"/>
    <w:rsid w:val="00087CF8"/>
    <w:rsid w:val="0009701D"/>
    <w:rsid w:val="0009709E"/>
    <w:rsid w:val="00097515"/>
    <w:rsid w:val="000A55BD"/>
    <w:rsid w:val="000B1FF0"/>
    <w:rsid w:val="000B6D4D"/>
    <w:rsid w:val="000B7EA1"/>
    <w:rsid w:val="000C0AEE"/>
    <w:rsid w:val="000C2971"/>
    <w:rsid w:val="000C398A"/>
    <w:rsid w:val="000C4341"/>
    <w:rsid w:val="000C7ED2"/>
    <w:rsid w:val="000D0251"/>
    <w:rsid w:val="000D101A"/>
    <w:rsid w:val="000D192F"/>
    <w:rsid w:val="000D3043"/>
    <w:rsid w:val="000E1A34"/>
    <w:rsid w:val="000E6FC7"/>
    <w:rsid w:val="000E745F"/>
    <w:rsid w:val="000F5C5C"/>
    <w:rsid w:val="0010334C"/>
    <w:rsid w:val="00105738"/>
    <w:rsid w:val="00111DBC"/>
    <w:rsid w:val="001123EA"/>
    <w:rsid w:val="00123CE8"/>
    <w:rsid w:val="001262BB"/>
    <w:rsid w:val="00126B1F"/>
    <w:rsid w:val="00127826"/>
    <w:rsid w:val="001305E5"/>
    <w:rsid w:val="00132310"/>
    <w:rsid w:val="00132D49"/>
    <w:rsid w:val="001356C3"/>
    <w:rsid w:val="0014036E"/>
    <w:rsid w:val="00140513"/>
    <w:rsid w:val="001625D2"/>
    <w:rsid w:val="00162D0D"/>
    <w:rsid w:val="00163910"/>
    <w:rsid w:val="001664B6"/>
    <w:rsid w:val="00172ED1"/>
    <w:rsid w:val="00176532"/>
    <w:rsid w:val="001773C8"/>
    <w:rsid w:val="00186430"/>
    <w:rsid w:val="001864BA"/>
    <w:rsid w:val="00191127"/>
    <w:rsid w:val="001930A5"/>
    <w:rsid w:val="00196273"/>
    <w:rsid w:val="001976BF"/>
    <w:rsid w:val="001A5864"/>
    <w:rsid w:val="001A6D80"/>
    <w:rsid w:val="001B0B0B"/>
    <w:rsid w:val="001B227F"/>
    <w:rsid w:val="001B23DA"/>
    <w:rsid w:val="001C0BDA"/>
    <w:rsid w:val="001E159B"/>
    <w:rsid w:val="0020056E"/>
    <w:rsid w:val="00200BEA"/>
    <w:rsid w:val="0021273B"/>
    <w:rsid w:val="002140E1"/>
    <w:rsid w:val="00217A9E"/>
    <w:rsid w:val="00224EFF"/>
    <w:rsid w:val="002303A5"/>
    <w:rsid w:val="0023625F"/>
    <w:rsid w:val="002471CD"/>
    <w:rsid w:val="00250848"/>
    <w:rsid w:val="0025099C"/>
    <w:rsid w:val="00254FA6"/>
    <w:rsid w:val="0025739C"/>
    <w:rsid w:val="00260098"/>
    <w:rsid w:val="00264522"/>
    <w:rsid w:val="00265D97"/>
    <w:rsid w:val="00266FAA"/>
    <w:rsid w:val="00273E18"/>
    <w:rsid w:val="00274AD8"/>
    <w:rsid w:val="00276C81"/>
    <w:rsid w:val="00277829"/>
    <w:rsid w:val="00280318"/>
    <w:rsid w:val="00283296"/>
    <w:rsid w:val="00285B62"/>
    <w:rsid w:val="00290BCF"/>
    <w:rsid w:val="00292676"/>
    <w:rsid w:val="00293E3A"/>
    <w:rsid w:val="00295B1A"/>
    <w:rsid w:val="00295C18"/>
    <w:rsid w:val="002A795E"/>
    <w:rsid w:val="002B3C72"/>
    <w:rsid w:val="002B4806"/>
    <w:rsid w:val="002B48B7"/>
    <w:rsid w:val="002C05C3"/>
    <w:rsid w:val="002C0641"/>
    <w:rsid w:val="002C5BE7"/>
    <w:rsid w:val="002C6AE1"/>
    <w:rsid w:val="002D4B36"/>
    <w:rsid w:val="002E1901"/>
    <w:rsid w:val="002E23C1"/>
    <w:rsid w:val="002E2DCA"/>
    <w:rsid w:val="002E4584"/>
    <w:rsid w:val="002E549E"/>
    <w:rsid w:val="002E598E"/>
    <w:rsid w:val="002E695E"/>
    <w:rsid w:val="002F1161"/>
    <w:rsid w:val="002F1BA6"/>
    <w:rsid w:val="002F3709"/>
    <w:rsid w:val="002F5F13"/>
    <w:rsid w:val="0030107A"/>
    <w:rsid w:val="003012BD"/>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6433C"/>
    <w:rsid w:val="00373210"/>
    <w:rsid w:val="00376CE1"/>
    <w:rsid w:val="00385F99"/>
    <w:rsid w:val="0038614A"/>
    <w:rsid w:val="003904F1"/>
    <w:rsid w:val="0039082A"/>
    <w:rsid w:val="00392DD5"/>
    <w:rsid w:val="00396935"/>
    <w:rsid w:val="003A054E"/>
    <w:rsid w:val="003A63E6"/>
    <w:rsid w:val="003B3F47"/>
    <w:rsid w:val="003B474F"/>
    <w:rsid w:val="003C67E1"/>
    <w:rsid w:val="003D1F93"/>
    <w:rsid w:val="003D3BE8"/>
    <w:rsid w:val="003D771E"/>
    <w:rsid w:val="003E1A1F"/>
    <w:rsid w:val="003E501B"/>
    <w:rsid w:val="003F1961"/>
    <w:rsid w:val="003F58FB"/>
    <w:rsid w:val="00403871"/>
    <w:rsid w:val="00406BD9"/>
    <w:rsid w:val="004102E2"/>
    <w:rsid w:val="00413267"/>
    <w:rsid w:val="00414F3B"/>
    <w:rsid w:val="00420E9E"/>
    <w:rsid w:val="00422CF2"/>
    <w:rsid w:val="004261C7"/>
    <w:rsid w:val="00426581"/>
    <w:rsid w:val="004378C2"/>
    <w:rsid w:val="0044186D"/>
    <w:rsid w:val="00445318"/>
    <w:rsid w:val="00445CD9"/>
    <w:rsid w:val="00450735"/>
    <w:rsid w:val="00457BBA"/>
    <w:rsid w:val="00481AD5"/>
    <w:rsid w:val="00481BC7"/>
    <w:rsid w:val="004849E4"/>
    <w:rsid w:val="00486C7D"/>
    <w:rsid w:val="004875B5"/>
    <w:rsid w:val="004965CF"/>
    <w:rsid w:val="004A0BC2"/>
    <w:rsid w:val="004A12E5"/>
    <w:rsid w:val="004A52BE"/>
    <w:rsid w:val="004A60FD"/>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159B"/>
    <w:rsid w:val="00545221"/>
    <w:rsid w:val="00545913"/>
    <w:rsid w:val="005542CA"/>
    <w:rsid w:val="00556A15"/>
    <w:rsid w:val="00556FEC"/>
    <w:rsid w:val="00561E27"/>
    <w:rsid w:val="0057074E"/>
    <w:rsid w:val="005748EE"/>
    <w:rsid w:val="005774F6"/>
    <w:rsid w:val="005834B7"/>
    <w:rsid w:val="00583D53"/>
    <w:rsid w:val="005901C1"/>
    <w:rsid w:val="00592C78"/>
    <w:rsid w:val="0059386B"/>
    <w:rsid w:val="0059482A"/>
    <w:rsid w:val="005A5C63"/>
    <w:rsid w:val="005B32D9"/>
    <w:rsid w:val="005B3EAE"/>
    <w:rsid w:val="005B62C7"/>
    <w:rsid w:val="005C30FC"/>
    <w:rsid w:val="005C61A3"/>
    <w:rsid w:val="005D5117"/>
    <w:rsid w:val="005E3342"/>
    <w:rsid w:val="005F2991"/>
    <w:rsid w:val="005F3433"/>
    <w:rsid w:val="005F4C32"/>
    <w:rsid w:val="0060377F"/>
    <w:rsid w:val="006058B5"/>
    <w:rsid w:val="006070BD"/>
    <w:rsid w:val="006078D0"/>
    <w:rsid w:val="00611F28"/>
    <w:rsid w:val="0061367E"/>
    <w:rsid w:val="00616044"/>
    <w:rsid w:val="00627489"/>
    <w:rsid w:val="00633E29"/>
    <w:rsid w:val="0063507E"/>
    <w:rsid w:val="00635467"/>
    <w:rsid w:val="00641392"/>
    <w:rsid w:val="00647874"/>
    <w:rsid w:val="0065072A"/>
    <w:rsid w:val="00651ABB"/>
    <w:rsid w:val="006520CD"/>
    <w:rsid w:val="0067177C"/>
    <w:rsid w:val="006778F7"/>
    <w:rsid w:val="0068246B"/>
    <w:rsid w:val="0068416D"/>
    <w:rsid w:val="00684CAE"/>
    <w:rsid w:val="006926A8"/>
    <w:rsid w:val="0069575A"/>
    <w:rsid w:val="006A76C1"/>
    <w:rsid w:val="006B4164"/>
    <w:rsid w:val="006B6E44"/>
    <w:rsid w:val="006B7CEB"/>
    <w:rsid w:val="006C2ECC"/>
    <w:rsid w:val="006C5AD5"/>
    <w:rsid w:val="006D3123"/>
    <w:rsid w:val="006E48B8"/>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53920"/>
    <w:rsid w:val="007552FF"/>
    <w:rsid w:val="00762032"/>
    <w:rsid w:val="007622E0"/>
    <w:rsid w:val="00766CFD"/>
    <w:rsid w:val="00771920"/>
    <w:rsid w:val="00775CEC"/>
    <w:rsid w:val="00776628"/>
    <w:rsid w:val="00780D08"/>
    <w:rsid w:val="00782EDE"/>
    <w:rsid w:val="00791E3F"/>
    <w:rsid w:val="00793D87"/>
    <w:rsid w:val="0079539A"/>
    <w:rsid w:val="007956BF"/>
    <w:rsid w:val="00795FA7"/>
    <w:rsid w:val="007A0503"/>
    <w:rsid w:val="007B415F"/>
    <w:rsid w:val="007B5769"/>
    <w:rsid w:val="007B7962"/>
    <w:rsid w:val="007C3AC6"/>
    <w:rsid w:val="007C4B9F"/>
    <w:rsid w:val="007C6AB0"/>
    <w:rsid w:val="007D1A0E"/>
    <w:rsid w:val="007D3DE6"/>
    <w:rsid w:val="007F01CC"/>
    <w:rsid w:val="007F7505"/>
    <w:rsid w:val="008102E7"/>
    <w:rsid w:val="00821014"/>
    <w:rsid w:val="00824B98"/>
    <w:rsid w:val="00832855"/>
    <w:rsid w:val="00832FE1"/>
    <w:rsid w:val="00842638"/>
    <w:rsid w:val="008428C8"/>
    <w:rsid w:val="00845B05"/>
    <w:rsid w:val="008476F7"/>
    <w:rsid w:val="008538A3"/>
    <w:rsid w:val="00864F4D"/>
    <w:rsid w:val="008669BE"/>
    <w:rsid w:val="008825D4"/>
    <w:rsid w:val="00887112"/>
    <w:rsid w:val="00893625"/>
    <w:rsid w:val="00893BD7"/>
    <w:rsid w:val="008A0963"/>
    <w:rsid w:val="008A357D"/>
    <w:rsid w:val="008A72D0"/>
    <w:rsid w:val="008B65C7"/>
    <w:rsid w:val="008C6F5C"/>
    <w:rsid w:val="008D43F2"/>
    <w:rsid w:val="008D4768"/>
    <w:rsid w:val="008D6E91"/>
    <w:rsid w:val="008E1185"/>
    <w:rsid w:val="008E49C0"/>
    <w:rsid w:val="008E56BA"/>
    <w:rsid w:val="008F420B"/>
    <w:rsid w:val="008F7B68"/>
    <w:rsid w:val="00902929"/>
    <w:rsid w:val="00911A9F"/>
    <w:rsid w:val="00917795"/>
    <w:rsid w:val="009205B2"/>
    <w:rsid w:val="0092137F"/>
    <w:rsid w:val="00921411"/>
    <w:rsid w:val="00925EBB"/>
    <w:rsid w:val="00927D2E"/>
    <w:rsid w:val="00934107"/>
    <w:rsid w:val="0094542C"/>
    <w:rsid w:val="00954991"/>
    <w:rsid w:val="00954D60"/>
    <w:rsid w:val="00957153"/>
    <w:rsid w:val="009645EF"/>
    <w:rsid w:val="00970897"/>
    <w:rsid w:val="009732DB"/>
    <w:rsid w:val="00975521"/>
    <w:rsid w:val="009813EC"/>
    <w:rsid w:val="00996F23"/>
    <w:rsid w:val="0099757B"/>
    <w:rsid w:val="009A3D19"/>
    <w:rsid w:val="009A72EE"/>
    <w:rsid w:val="009A73E5"/>
    <w:rsid w:val="009B19DB"/>
    <w:rsid w:val="009B1A4C"/>
    <w:rsid w:val="009B2757"/>
    <w:rsid w:val="009B3D90"/>
    <w:rsid w:val="009B4AAC"/>
    <w:rsid w:val="009B531F"/>
    <w:rsid w:val="009C3243"/>
    <w:rsid w:val="009C372C"/>
    <w:rsid w:val="009C514A"/>
    <w:rsid w:val="009D5183"/>
    <w:rsid w:val="009D54AA"/>
    <w:rsid w:val="009D56FC"/>
    <w:rsid w:val="009E04D7"/>
    <w:rsid w:val="009E2ACB"/>
    <w:rsid w:val="009F21B0"/>
    <w:rsid w:val="009F4B3D"/>
    <w:rsid w:val="00A0640C"/>
    <w:rsid w:val="00A072D0"/>
    <w:rsid w:val="00A31924"/>
    <w:rsid w:val="00A4013F"/>
    <w:rsid w:val="00A40E19"/>
    <w:rsid w:val="00A42629"/>
    <w:rsid w:val="00A51B4B"/>
    <w:rsid w:val="00A52943"/>
    <w:rsid w:val="00A537AD"/>
    <w:rsid w:val="00A53EF4"/>
    <w:rsid w:val="00A5444C"/>
    <w:rsid w:val="00A65377"/>
    <w:rsid w:val="00A73234"/>
    <w:rsid w:val="00A76A7D"/>
    <w:rsid w:val="00A80A3C"/>
    <w:rsid w:val="00A81DF4"/>
    <w:rsid w:val="00A85725"/>
    <w:rsid w:val="00A96BD5"/>
    <w:rsid w:val="00AB4159"/>
    <w:rsid w:val="00AC15D7"/>
    <w:rsid w:val="00AC3827"/>
    <w:rsid w:val="00AC3B90"/>
    <w:rsid w:val="00AC3C02"/>
    <w:rsid w:val="00AC54DE"/>
    <w:rsid w:val="00AC606D"/>
    <w:rsid w:val="00AD384E"/>
    <w:rsid w:val="00AD3973"/>
    <w:rsid w:val="00AF7396"/>
    <w:rsid w:val="00B01D4E"/>
    <w:rsid w:val="00B116FE"/>
    <w:rsid w:val="00B12C61"/>
    <w:rsid w:val="00B12FCF"/>
    <w:rsid w:val="00B14DE8"/>
    <w:rsid w:val="00B15B4C"/>
    <w:rsid w:val="00B20C24"/>
    <w:rsid w:val="00B20DB6"/>
    <w:rsid w:val="00B21ACB"/>
    <w:rsid w:val="00B23E92"/>
    <w:rsid w:val="00B373D2"/>
    <w:rsid w:val="00B430B5"/>
    <w:rsid w:val="00B50D4C"/>
    <w:rsid w:val="00B55F56"/>
    <w:rsid w:val="00B653A6"/>
    <w:rsid w:val="00B72165"/>
    <w:rsid w:val="00B72371"/>
    <w:rsid w:val="00B83D7B"/>
    <w:rsid w:val="00B87C2C"/>
    <w:rsid w:val="00B9260D"/>
    <w:rsid w:val="00B9362D"/>
    <w:rsid w:val="00B977FD"/>
    <w:rsid w:val="00BA5FCC"/>
    <w:rsid w:val="00BA74CE"/>
    <w:rsid w:val="00BB5FA9"/>
    <w:rsid w:val="00BB6D86"/>
    <w:rsid w:val="00BB7F16"/>
    <w:rsid w:val="00BC066D"/>
    <w:rsid w:val="00BC2D1A"/>
    <w:rsid w:val="00BD257F"/>
    <w:rsid w:val="00BE79AC"/>
    <w:rsid w:val="00BF174F"/>
    <w:rsid w:val="00BF24B4"/>
    <w:rsid w:val="00C0093C"/>
    <w:rsid w:val="00C07895"/>
    <w:rsid w:val="00C07C5B"/>
    <w:rsid w:val="00C125E0"/>
    <w:rsid w:val="00C1623E"/>
    <w:rsid w:val="00C20983"/>
    <w:rsid w:val="00C25320"/>
    <w:rsid w:val="00C35ACB"/>
    <w:rsid w:val="00C4038D"/>
    <w:rsid w:val="00C40F15"/>
    <w:rsid w:val="00C442D8"/>
    <w:rsid w:val="00C44B41"/>
    <w:rsid w:val="00C55933"/>
    <w:rsid w:val="00C60547"/>
    <w:rsid w:val="00C605DE"/>
    <w:rsid w:val="00C61A38"/>
    <w:rsid w:val="00C71759"/>
    <w:rsid w:val="00C73E90"/>
    <w:rsid w:val="00C86544"/>
    <w:rsid w:val="00C95225"/>
    <w:rsid w:val="00CB549D"/>
    <w:rsid w:val="00CB5553"/>
    <w:rsid w:val="00CC010A"/>
    <w:rsid w:val="00CC49C7"/>
    <w:rsid w:val="00CC645B"/>
    <w:rsid w:val="00CC67D8"/>
    <w:rsid w:val="00CD040A"/>
    <w:rsid w:val="00CD6655"/>
    <w:rsid w:val="00CD6B30"/>
    <w:rsid w:val="00CF41A8"/>
    <w:rsid w:val="00CF570C"/>
    <w:rsid w:val="00CF5D1C"/>
    <w:rsid w:val="00CF72DE"/>
    <w:rsid w:val="00D10919"/>
    <w:rsid w:val="00D12082"/>
    <w:rsid w:val="00D123CA"/>
    <w:rsid w:val="00D12E44"/>
    <w:rsid w:val="00D1665D"/>
    <w:rsid w:val="00D2123C"/>
    <w:rsid w:val="00D213F2"/>
    <w:rsid w:val="00D223D8"/>
    <w:rsid w:val="00D2553B"/>
    <w:rsid w:val="00D25CE6"/>
    <w:rsid w:val="00D3232F"/>
    <w:rsid w:val="00D330B9"/>
    <w:rsid w:val="00D36B8E"/>
    <w:rsid w:val="00D3731D"/>
    <w:rsid w:val="00D52F38"/>
    <w:rsid w:val="00D547B4"/>
    <w:rsid w:val="00D60FDE"/>
    <w:rsid w:val="00D63F41"/>
    <w:rsid w:val="00D67013"/>
    <w:rsid w:val="00D73BB5"/>
    <w:rsid w:val="00D80BB5"/>
    <w:rsid w:val="00D87F8B"/>
    <w:rsid w:val="00D92201"/>
    <w:rsid w:val="00D925D1"/>
    <w:rsid w:val="00D95623"/>
    <w:rsid w:val="00DA0B28"/>
    <w:rsid w:val="00DA0F3A"/>
    <w:rsid w:val="00DA5832"/>
    <w:rsid w:val="00DA5C36"/>
    <w:rsid w:val="00DA7F16"/>
    <w:rsid w:val="00DB217D"/>
    <w:rsid w:val="00DC6F25"/>
    <w:rsid w:val="00DC7B9D"/>
    <w:rsid w:val="00DD1320"/>
    <w:rsid w:val="00DD5E70"/>
    <w:rsid w:val="00DE18B0"/>
    <w:rsid w:val="00DE5281"/>
    <w:rsid w:val="00DE6D14"/>
    <w:rsid w:val="00DE7842"/>
    <w:rsid w:val="00DF0DA9"/>
    <w:rsid w:val="00DF2363"/>
    <w:rsid w:val="00DF3BA3"/>
    <w:rsid w:val="00DF4C68"/>
    <w:rsid w:val="00DF51CD"/>
    <w:rsid w:val="00E00292"/>
    <w:rsid w:val="00E04912"/>
    <w:rsid w:val="00E04CA4"/>
    <w:rsid w:val="00E23853"/>
    <w:rsid w:val="00E269E0"/>
    <w:rsid w:val="00E30FFB"/>
    <w:rsid w:val="00E31459"/>
    <w:rsid w:val="00E3389C"/>
    <w:rsid w:val="00E42228"/>
    <w:rsid w:val="00E44690"/>
    <w:rsid w:val="00E50575"/>
    <w:rsid w:val="00E569A5"/>
    <w:rsid w:val="00E614D0"/>
    <w:rsid w:val="00E70329"/>
    <w:rsid w:val="00E708D6"/>
    <w:rsid w:val="00E720C4"/>
    <w:rsid w:val="00E76C9D"/>
    <w:rsid w:val="00E81A0E"/>
    <w:rsid w:val="00E84E32"/>
    <w:rsid w:val="00E85031"/>
    <w:rsid w:val="00E86D9F"/>
    <w:rsid w:val="00E91B88"/>
    <w:rsid w:val="00E948FB"/>
    <w:rsid w:val="00EA3E7A"/>
    <w:rsid w:val="00EB37B8"/>
    <w:rsid w:val="00EB3B97"/>
    <w:rsid w:val="00EB6645"/>
    <w:rsid w:val="00ED003F"/>
    <w:rsid w:val="00ED1A59"/>
    <w:rsid w:val="00ED55CC"/>
    <w:rsid w:val="00ED6C5A"/>
    <w:rsid w:val="00EE00B8"/>
    <w:rsid w:val="00EE0272"/>
    <w:rsid w:val="00EE320F"/>
    <w:rsid w:val="00EE549F"/>
    <w:rsid w:val="00EF40F0"/>
    <w:rsid w:val="00EF4658"/>
    <w:rsid w:val="00F00EC4"/>
    <w:rsid w:val="00F05E7C"/>
    <w:rsid w:val="00F12A94"/>
    <w:rsid w:val="00F16487"/>
    <w:rsid w:val="00F22D0B"/>
    <w:rsid w:val="00F26DAC"/>
    <w:rsid w:val="00F37F8C"/>
    <w:rsid w:val="00F46239"/>
    <w:rsid w:val="00F54974"/>
    <w:rsid w:val="00F61C5F"/>
    <w:rsid w:val="00F6248F"/>
    <w:rsid w:val="00F73DDD"/>
    <w:rsid w:val="00F7765F"/>
    <w:rsid w:val="00F77973"/>
    <w:rsid w:val="00F811F4"/>
    <w:rsid w:val="00F8352B"/>
    <w:rsid w:val="00F935EB"/>
    <w:rsid w:val="00F94A5F"/>
    <w:rsid w:val="00F9578E"/>
    <w:rsid w:val="00F95FC6"/>
    <w:rsid w:val="00F97094"/>
    <w:rsid w:val="00FA04E8"/>
    <w:rsid w:val="00FA34A4"/>
    <w:rsid w:val="00FA57B3"/>
    <w:rsid w:val="00FA58D9"/>
    <w:rsid w:val="00FA5EBB"/>
    <w:rsid w:val="00FA7026"/>
    <w:rsid w:val="00FB53E5"/>
    <w:rsid w:val="00FC4235"/>
    <w:rsid w:val="00FC4829"/>
    <w:rsid w:val="00FC62F2"/>
    <w:rsid w:val="00FD00F7"/>
    <w:rsid w:val="00FD44D5"/>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iscover.digitalglobe.com/" TargetMode="External"/><Relationship Id="rId4" Type="http://schemas.openxmlformats.org/officeDocument/2006/relationships/settings" Target="settings.xml"/><Relationship Id="rId9" Type="http://schemas.openxmlformats.org/officeDocument/2006/relationships/hyperlink" Target="https://iceberg-project.github.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203D0-EFE5-4CFD-89C5-CB5505ACD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16198</TotalTime>
  <Pages>26</Pages>
  <Words>6938</Words>
  <Characters>39553</Characters>
  <Application>Microsoft Office Word</Application>
  <DocSecurity>0</DocSecurity>
  <Lines>329</Lines>
  <Paragraphs>92</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26</cp:revision>
  <dcterms:created xsi:type="dcterms:W3CDTF">2019-06-19T15:29:00Z</dcterms:created>
  <dcterms:modified xsi:type="dcterms:W3CDTF">2019-07-22T18:50:00Z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