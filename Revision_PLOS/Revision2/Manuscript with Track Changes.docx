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bookmarkStart w:id="0" w:name="_GoBack"/>
      <w:bookmarkEnd w:id="0"/>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1"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1"/>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4F25B0C"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592C78">
        <w:rPr>
          <w:rFonts w:ascii="Times New Roman" w:hAnsi="Times New Roman" w:cs="Times New Roman"/>
          <w:sz w:val="24"/>
          <w:szCs w:val="24"/>
        </w:rPr>
        <w:t>93</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However, these methods are expensive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1B904A3C"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Driven by commercial applications, machine learning methods have progressed rapidly in the past decade, with particular interest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definitely included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72F37435"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1976BF">
        <w:t>8</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32E99CB1" w:rsidR="00561E27" w:rsidRPr="00E30FFB" w:rsidRDefault="003904F1" w:rsidP="00C07895">
      <w:pPr>
        <w:pStyle w:val="NormalWeb"/>
        <w:spacing w:before="0" w:beforeAutospacing="0" w:after="0" w:afterAutospacing="0" w:line="480" w:lineRule="auto"/>
        <w:ind w:firstLine="720"/>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r w:rsidR="009D5183">
        <w:t xml:space="preserve"> (specifically, 0.2, 0.1, 0.01, 0.001, and 0.0009)</w:t>
      </w:r>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6D2BB725" w:rsidR="00641392" w:rsidRDefault="004E69CA" w:rsidP="00C07895">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time varied among 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r w:rsidR="001976BF">
        <w:t>8</w:t>
      </w:r>
      <w:r w:rsidR="0032034E" w:rsidRPr="0032034E">
        <w:t xml:space="preserve"> </w:t>
      </w:r>
      <w:r w:rsidR="00793D87" w:rsidRPr="0032034E">
        <w:t>File</w:t>
      </w:r>
      <w:r w:rsidR="001123EA" w:rsidRPr="00CF41A8">
        <w:t xml:space="preserve">). </w:t>
      </w:r>
      <w:r w:rsidR="00A0640C" w:rsidRPr="0032034E">
        <w:t xml:space="preserve">Our best model </w:t>
      </w:r>
      <w:r w:rsidRPr="0032034E">
        <w:t>trained for</w:t>
      </w:r>
      <w:r>
        <w:t xml:space="preserve"> 24 </w:t>
      </w:r>
      <w:r>
        <w:lastRenderedPageBreak/>
        <w:t xml:space="preserve">epochs and </w:t>
      </w:r>
      <w:r w:rsidR="00A0640C" w:rsidRPr="00CF41A8">
        <w:t xml:space="preserve">used a learning rate set at </w:t>
      </w:r>
      <w:r w:rsidR="00273E18" w:rsidRPr="00CF41A8">
        <w:t>0.00</w:t>
      </w:r>
      <w:r w:rsidR="002E2DCA">
        <w:t>09</w:t>
      </w:r>
      <w:r w:rsidR="0009709E">
        <w:t xml:space="preserve"> (Table 1)</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641392">
        <w:t>.</w:t>
      </w:r>
      <w:r w:rsidR="0061367E">
        <w:t xml:space="preserve"> Learning rate had a similar effect across models </w:t>
      </w:r>
      <w:r w:rsidR="0061367E" w:rsidRPr="00C07895">
        <w:rPr>
          <w:b/>
        </w:rPr>
        <w:t>(</w:t>
      </w:r>
      <w:r w:rsidR="00DB217D" w:rsidRPr="00C07895">
        <w:t>Fig 3</w:t>
      </w:r>
      <w:r w:rsidR="0061367E" w:rsidRPr="00C07895">
        <w:rPr>
          <w:b/>
        </w:rPr>
        <w:t>).</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A4013F" w:rsidRPr="00CF41A8">
        <w:t xml:space="preserve"> </w:t>
      </w:r>
      <w:r w:rsidR="00F22D0B">
        <w:t xml:space="preserve">During the training phase of the ten-fold validation, all folds trained along a similar trajectory.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ResNet-18</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450735" w:rsidRPr="00A10513" w14:paraId="49CA6A61" w14:textId="77777777" w:rsidTr="00C07895">
        <w:tc>
          <w:tcPr>
            <w:tcW w:w="1870" w:type="dxa"/>
          </w:tcPr>
          <w:p w14:paraId="5135D15B" w14:textId="77777777" w:rsidR="00450735" w:rsidRPr="00E30FFB" w:rsidRDefault="00450735" w:rsidP="00C07895">
            <w:pPr>
              <w:rPr>
                <w:rFonts w:ascii="Times New Roman" w:hAnsi="Times New Roman" w:cs="Times New Roman"/>
                <w:b/>
              </w:rPr>
            </w:pPr>
            <w:r w:rsidRPr="00E30FFB">
              <w:rPr>
                <w:rFonts w:ascii="Times New Roman" w:hAnsi="Times New Roman" w:cs="Times New Roman"/>
                <w:b/>
              </w:rPr>
              <w:t>LR = 0.0009</w:t>
            </w:r>
          </w:p>
        </w:tc>
        <w:tc>
          <w:tcPr>
            <w:tcW w:w="1316" w:type="dxa"/>
          </w:tcPr>
          <w:p w14:paraId="18AD61BC" w14:textId="36D2469F"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w:t>
            </w:r>
          </w:p>
        </w:tc>
        <w:tc>
          <w:tcPr>
            <w:tcW w:w="1426" w:type="dxa"/>
          </w:tcPr>
          <w:p w14:paraId="4E8B1C53" w14:textId="3BEC183B"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0.9</w:t>
            </w:r>
            <w:r w:rsidR="00ED55CC">
              <w:rPr>
                <w:rFonts w:ascii="Times New Roman" w:hAnsi="Times New Roman" w:cs="Times New Roman"/>
                <w:b/>
              </w:rPr>
              <w:t>32</w:t>
            </w:r>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5ADDFC7B" w:rsidR="00450735" w:rsidRPr="00A10513" w:rsidRDefault="00ED55CC" w:rsidP="00C07895">
            <w:pPr>
              <w:jc w:val="center"/>
              <w:rPr>
                <w:rFonts w:ascii="Times New Roman" w:hAnsi="Times New Roman" w:cs="Times New Roman"/>
              </w:rPr>
            </w:pPr>
            <w:r>
              <w:rPr>
                <w:rFonts w:ascii="Times New Roman" w:hAnsi="Times New Roman" w:cs="Times New Roman"/>
              </w:rPr>
              <w:t>0.904</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48AB1355" w:rsidR="00450735" w:rsidRDefault="00ED55CC"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2D05891A" w14:textId="6611917F" w:rsidR="00450735" w:rsidRDefault="00ED55CC" w:rsidP="00C07895">
            <w:pPr>
              <w:jc w:val="center"/>
              <w:rPr>
                <w:rFonts w:ascii="Times New Roman" w:hAnsi="Times New Roman" w:cs="Times New Roman"/>
              </w:rPr>
            </w:pPr>
            <w:r>
              <w:rPr>
                <w:rFonts w:ascii="Times New Roman" w:hAnsi="Times New Roman" w:cs="Times New Roman"/>
              </w:rPr>
              <w:t>0.812</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241725BA" w:rsidR="00450735" w:rsidRPr="00A10513" w:rsidRDefault="00EF4658"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095E5768" w14:textId="0865860A" w:rsidR="00ED55CC" w:rsidRPr="00A10513" w:rsidRDefault="00EF4658" w:rsidP="00C07895">
            <w:pPr>
              <w:jc w:val="center"/>
              <w:rPr>
                <w:rFonts w:ascii="Times New Roman" w:hAnsi="Times New Roman" w:cs="Times New Roman"/>
              </w:rPr>
            </w:pPr>
            <w:r>
              <w:rPr>
                <w:rFonts w:ascii="Times New Roman" w:hAnsi="Times New Roman" w:cs="Times New Roman"/>
              </w:rPr>
              <w:t>0.69</w:t>
            </w:r>
            <w:r w:rsidR="007C6AB0">
              <w:rPr>
                <w:rFonts w:ascii="Times New Roman" w:hAnsi="Times New Roman" w:cs="Times New Roman"/>
              </w:rPr>
              <w:t>3</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3A619C60" w:rsidR="00ED55CC" w:rsidRDefault="00EF4658" w:rsidP="00C07895">
            <w:pPr>
              <w:jc w:val="center"/>
              <w:rPr>
                <w:rFonts w:ascii="Times New Roman" w:hAnsi="Times New Roman" w:cs="Times New Roman"/>
              </w:rPr>
            </w:pPr>
            <w:r>
              <w:rPr>
                <w:rFonts w:ascii="Times New Roman" w:hAnsi="Times New Roman" w:cs="Times New Roman"/>
              </w:rPr>
              <w:t>0.990</w:t>
            </w:r>
          </w:p>
        </w:tc>
        <w:tc>
          <w:tcPr>
            <w:tcW w:w="1426" w:type="dxa"/>
          </w:tcPr>
          <w:p w14:paraId="6EE77C6F" w14:textId="42BEEA56" w:rsidR="00ED55CC" w:rsidRDefault="00EF4658" w:rsidP="00C07895">
            <w:pPr>
              <w:jc w:val="center"/>
              <w:rPr>
                <w:rFonts w:ascii="Times New Roman" w:hAnsi="Times New Roman" w:cs="Times New Roman"/>
              </w:rPr>
            </w:pPr>
            <w:r>
              <w:rPr>
                <w:rFonts w:ascii="Times New Roman" w:hAnsi="Times New Roman" w:cs="Times New Roman"/>
              </w:rPr>
              <w:t>0.718</w:t>
            </w:r>
          </w:p>
        </w:tc>
      </w:tr>
    </w:tbl>
    <w:p w14:paraId="345025A3" w14:textId="465B17A0" w:rsidR="004C4C46" w:rsidRDefault="004C4C46" w:rsidP="00CF41A8">
      <w:pPr>
        <w:pStyle w:val="NormalWeb"/>
        <w:spacing w:before="0" w:beforeAutospacing="0" w:after="0" w:afterAutospacing="0" w:line="480" w:lineRule="auto"/>
      </w:pPr>
    </w:p>
    <w:p w14:paraId="20441369" w14:textId="737A5D3B"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model was trained using several different learning rates, but learning rate influenced performance far more than model type (A). At high learning rates, model type had a greater effect on the test set, but at the best learning rates, there was little difference (B).</w:t>
      </w:r>
    </w:p>
    <w:p w14:paraId="2FA63C27" w14:textId="77777777" w:rsidR="009B531F" w:rsidRPr="00C07895" w:rsidRDefault="009B531F" w:rsidP="00CF41A8">
      <w:pPr>
        <w:pStyle w:val="NormalWeb"/>
        <w:spacing w:before="0" w:beforeAutospacing="0" w:after="0" w:afterAutospacing="0" w:line="480" w:lineRule="auto"/>
      </w:pPr>
    </w:p>
    <w:p w14:paraId="28B141B6" w14:textId="50BD8EB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r>
        <w:t>whale</w:t>
      </w:r>
      <w:r w:rsidR="00ED55CC">
        <w:t>s</w:t>
      </w:r>
      <w:r w:rsidR="007C6AB0">
        <w:t>]</w:t>
      </w:r>
      <w:r>
        <w:t xml:space="preserve"> that are true positives</w:t>
      </w:r>
      <w:r w:rsidR="00ED55CC">
        <w:t xml:space="preserve"> </w:t>
      </w:r>
      <w:r w:rsidR="007C6AB0">
        <w:t>[</w:t>
      </w:r>
      <w:r w:rsidR="00ED55CC">
        <w:t>manually-labeled as whales</w:t>
      </w:r>
      <w:r w:rsidR="007C6AB0">
        <w:t>])</w:t>
      </w:r>
      <w:r>
        <w:t>, and recall</w:t>
      </w:r>
      <w:r w:rsidR="007C6AB0">
        <w:t xml:space="preserve"> (</w:t>
      </w:r>
      <w:r>
        <w:t xml:space="preserve">the percent of </w:t>
      </w:r>
      <w:r w:rsidR="007C6AB0">
        <w:t>manually-</w:t>
      </w:r>
      <w:r w:rsidR="00276C81">
        <w:t xml:space="preserve">labeled </w:t>
      </w:r>
      <w:r>
        <w:t>whales 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nearly all whales </w:t>
      </w:r>
      <w:r w:rsidR="007C6AB0">
        <w:t>were</w:t>
      </w:r>
      <w:r w:rsidR="006F6688" w:rsidRPr="00C07895">
        <w:t xml:space="preserve"> found</w:t>
      </w:r>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w:t>
      </w:r>
      <w:r w:rsidR="00DA7F16" w:rsidRPr="00C07895">
        <w:lastRenderedPageBreak/>
        <w:t>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555F4585" w14:textId="76711A78" w:rsidR="00FC4235" w:rsidRDefault="00FC4235" w:rsidP="00FC4235">
      <w:pPr>
        <w:pStyle w:val="NormalWeb"/>
        <w:spacing w:before="0" w:beforeAutospacing="0" w:after="0" w:afterAutospacing="0" w:line="480" w:lineRule="auto"/>
        <w:ind w:firstLine="720"/>
      </w:pPr>
      <w:r>
        <w:t xml:space="preserve">Each model architecture performed well and at this stage we recommend </w:t>
      </w:r>
      <w:r w:rsidR="00361265">
        <w:t xml:space="preserve">ResNet-18 </w:t>
      </w:r>
      <w:r w:rsidR="00307BE3">
        <w:t xml:space="preserve">at this stage </w:t>
      </w:r>
      <w:r w:rsidR="00361265">
        <w:t xml:space="preserve">as it trains most rapidly due to its </w:t>
      </w:r>
      <w:r w:rsidR="00307BE3">
        <w:t xml:space="preserve">reduced number of layers </w:t>
      </w:r>
      <w:r w:rsidR="00EE320F">
        <w:t>(Table 3)</w:t>
      </w:r>
      <w:r w:rsidR="00361265">
        <w:t>.</w:t>
      </w:r>
      <w:r>
        <w:t xml:space="preserve"> </w:t>
      </w:r>
      <w:r w:rsidR="00EE320F">
        <w:t>ResNet-18</w:t>
      </w:r>
      <w:r w:rsidRPr="00CF41A8">
        <w:t xml:space="preserve"> </w:t>
      </w:r>
      <w:r w:rsidR="00EE320F">
        <w:t>with a 0.0009 learning rate</w:t>
      </w:r>
      <w:r w:rsidRPr="00CF41A8">
        <w:t xml:space="preserve"> correctly identified all whales in the WorldView-3 imagery </w:t>
      </w:r>
      <w:r>
        <w:t>presented to it</w:t>
      </w:r>
      <w:r w:rsidRPr="00CF41A8">
        <w:t xml:space="preserve">, and </w:t>
      </w:r>
      <w:r w:rsidR="00EE320F">
        <w:t>93</w:t>
      </w:r>
      <w:r>
        <w:t>.</w:t>
      </w:r>
      <w:r w:rsidR="00EE320F">
        <w:t>2</w:t>
      </w:r>
      <w:r w:rsidRPr="00CF41A8">
        <w:t>% of water</w:t>
      </w:r>
      <w:r>
        <w:t xml:space="preserve"> (Table 2), for a false-positive rate of about </w:t>
      </w:r>
      <w:r w:rsidR="00EE320F">
        <w:t>6.8</w:t>
      </w:r>
      <w:r>
        <w:t>% (water misclassified as whale) and a false negative rate of 0% (whales misclassified as water)</w:t>
      </w:r>
      <w:r w:rsidR="00EE320F">
        <w:t>, resulting in an F1 score</w:t>
      </w:r>
      <w:r w:rsidR="00E04CA4">
        <w:t xml:space="preserv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r w:rsidR="00E04CA4">
        <w:t>,</w:t>
      </w:r>
      <w:r w:rsidR="00EE320F">
        <w:t xml:space="preserve"> of 0.965 (Fig </w:t>
      </w:r>
      <w:r w:rsidR="00A73234">
        <w:t>4</w:t>
      </w:r>
      <w:r w:rsidR="00EE320F">
        <w:t>)</w:t>
      </w:r>
      <w:r w:rsidR="001356C3">
        <w:t>.</w:t>
      </w:r>
      <w:r w:rsidR="00E04CA4">
        <w:t xml:space="preserve"> In this case, F1 scores may be misleading, as it is more important to maximize precis</w:t>
      </w:r>
      <w:r w:rsidR="001A5864">
        <w:t>ion than recall, as false positives can easily be thrown out, but false negatives cannot.</w:t>
      </w:r>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5400" w:type="dxa"/>
        <w:tblInd w:w="-5" w:type="dxa"/>
        <w:tblLook w:val="04A0" w:firstRow="1" w:lastRow="0" w:firstColumn="1" w:lastColumn="0" w:noHBand="0" w:noVBand="1"/>
      </w:tblPr>
      <w:tblGrid>
        <w:gridCol w:w="1618"/>
        <w:gridCol w:w="1262"/>
        <w:gridCol w:w="1258"/>
        <w:gridCol w:w="1262"/>
      </w:tblGrid>
      <w:tr w:rsidR="00EE320F" w14:paraId="6B7C21BB" w14:textId="77777777" w:rsidTr="00C07895">
        <w:tc>
          <w:tcPr>
            <w:tcW w:w="1618" w:type="dxa"/>
          </w:tcPr>
          <w:p w14:paraId="4FB9FACD" w14:textId="36685265" w:rsidR="00EE320F" w:rsidRPr="00C07895" w:rsidRDefault="00EE320F" w:rsidP="00C07895">
            <w:pPr>
              <w:pStyle w:val="NormalWeb"/>
              <w:spacing w:before="0" w:beforeAutospacing="0" w:after="0" w:afterAutospacing="0" w:line="480" w:lineRule="auto"/>
              <w:jc w:val="center"/>
              <w:rPr>
                <w:b/>
              </w:rPr>
            </w:pPr>
            <w:r w:rsidRPr="00C07895">
              <w:rPr>
                <w:b/>
              </w:rPr>
              <w:t>Model</w:t>
            </w:r>
          </w:p>
        </w:tc>
        <w:tc>
          <w:tcPr>
            <w:tcW w:w="1262" w:type="dxa"/>
          </w:tcPr>
          <w:p w14:paraId="2CD758B3" w14:textId="0B2F58CB" w:rsidR="00EE320F" w:rsidRPr="00C07895" w:rsidRDefault="00EE320F" w:rsidP="00C07895">
            <w:pPr>
              <w:pStyle w:val="NormalWeb"/>
              <w:spacing w:before="0" w:beforeAutospacing="0" w:after="0" w:afterAutospacing="0" w:line="480" w:lineRule="auto"/>
              <w:jc w:val="center"/>
              <w:rPr>
                <w:b/>
              </w:rPr>
            </w:pPr>
            <w:r w:rsidRPr="00C07895">
              <w:rPr>
                <w:b/>
              </w:rPr>
              <w:t>Precision</w:t>
            </w:r>
          </w:p>
        </w:tc>
        <w:tc>
          <w:tcPr>
            <w:tcW w:w="1258" w:type="dxa"/>
          </w:tcPr>
          <w:p w14:paraId="5C7296C7" w14:textId="1EDA2FE9" w:rsidR="00EE320F" w:rsidRPr="00C07895" w:rsidRDefault="00EE320F" w:rsidP="00C07895">
            <w:pPr>
              <w:pStyle w:val="NormalWeb"/>
              <w:spacing w:before="0" w:beforeAutospacing="0" w:after="0" w:afterAutospacing="0" w:line="480" w:lineRule="auto"/>
              <w:jc w:val="center"/>
              <w:rPr>
                <w:b/>
              </w:rPr>
            </w:pPr>
            <w:r w:rsidRPr="00C07895">
              <w:rPr>
                <w:b/>
              </w:rPr>
              <w:t>Recall</w:t>
            </w:r>
          </w:p>
        </w:tc>
        <w:tc>
          <w:tcPr>
            <w:tcW w:w="1262" w:type="dxa"/>
          </w:tcPr>
          <w:p w14:paraId="330F42A2" w14:textId="28B28652" w:rsidR="00EE320F" w:rsidRPr="00C07895" w:rsidRDefault="00EE320F" w:rsidP="00C07895">
            <w:pPr>
              <w:pStyle w:val="NormalWeb"/>
              <w:spacing w:before="0" w:beforeAutospacing="0" w:after="0" w:afterAutospacing="0" w:line="480" w:lineRule="auto"/>
              <w:jc w:val="center"/>
              <w:rPr>
                <w:b/>
              </w:rPr>
            </w:pPr>
            <w:r w:rsidRPr="00C07895">
              <w:rPr>
                <w:b/>
              </w:rPr>
              <w:t>F1 Score</w:t>
            </w:r>
          </w:p>
        </w:tc>
      </w:tr>
      <w:tr w:rsidR="001356C3" w14:paraId="40C77C68" w14:textId="77777777" w:rsidTr="00C07895">
        <w:trPr>
          <w:trHeight w:val="377"/>
        </w:trPr>
        <w:tc>
          <w:tcPr>
            <w:tcW w:w="1618" w:type="dxa"/>
          </w:tcPr>
          <w:p w14:paraId="14E8F02A" w14:textId="692C8776" w:rsidR="001356C3" w:rsidRPr="00C07895" w:rsidRDefault="001356C3" w:rsidP="00C07895">
            <w:pPr>
              <w:pStyle w:val="NormalWeb"/>
              <w:spacing w:before="0" w:beforeAutospacing="0" w:after="0" w:afterAutospacing="0" w:line="480" w:lineRule="auto"/>
              <w:jc w:val="center"/>
              <w:rPr>
                <w:b/>
              </w:rPr>
            </w:pPr>
            <w:r w:rsidRPr="00C07895">
              <w:rPr>
                <w:b/>
              </w:rPr>
              <w:t>ResNet-18</w:t>
            </w:r>
          </w:p>
        </w:tc>
        <w:tc>
          <w:tcPr>
            <w:tcW w:w="1262" w:type="dxa"/>
          </w:tcPr>
          <w:p w14:paraId="47523D32" w14:textId="6A984C57" w:rsidR="001356C3" w:rsidRPr="001356C3" w:rsidRDefault="001356C3" w:rsidP="00C07895">
            <w:pPr>
              <w:pStyle w:val="NormalWeb"/>
              <w:spacing w:before="0" w:beforeAutospacing="0" w:after="0" w:afterAutospacing="0" w:line="480" w:lineRule="auto"/>
              <w:jc w:val="center"/>
            </w:pPr>
            <w:r w:rsidRPr="00C07895">
              <w:t>1.000</w:t>
            </w:r>
          </w:p>
        </w:tc>
        <w:tc>
          <w:tcPr>
            <w:tcW w:w="1258" w:type="dxa"/>
          </w:tcPr>
          <w:p w14:paraId="39027B02" w14:textId="0CC7BCDE" w:rsidR="001356C3" w:rsidRPr="001356C3" w:rsidRDefault="001356C3" w:rsidP="00C07895">
            <w:pPr>
              <w:pStyle w:val="NormalWeb"/>
              <w:spacing w:before="0" w:beforeAutospacing="0" w:after="0" w:afterAutospacing="0" w:line="480" w:lineRule="auto"/>
              <w:jc w:val="center"/>
            </w:pPr>
            <w:r w:rsidRPr="00C07895">
              <w:t>0.932</w:t>
            </w:r>
          </w:p>
        </w:tc>
        <w:tc>
          <w:tcPr>
            <w:tcW w:w="1262" w:type="dxa"/>
          </w:tcPr>
          <w:p w14:paraId="2F35DF62" w14:textId="19DA1CF0" w:rsidR="001356C3" w:rsidRPr="001356C3" w:rsidRDefault="001356C3" w:rsidP="00C07895">
            <w:pPr>
              <w:pStyle w:val="NormalWeb"/>
              <w:spacing w:before="0" w:beforeAutospacing="0" w:after="0" w:afterAutospacing="0" w:line="480" w:lineRule="auto"/>
              <w:jc w:val="center"/>
            </w:pPr>
            <w:r w:rsidRPr="00C07895">
              <w:t>0.965</w:t>
            </w:r>
          </w:p>
        </w:tc>
      </w:tr>
      <w:tr w:rsidR="00EE320F" w14:paraId="018E07A5" w14:textId="77777777" w:rsidTr="00C07895">
        <w:tc>
          <w:tcPr>
            <w:tcW w:w="1618" w:type="dxa"/>
          </w:tcPr>
          <w:p w14:paraId="3FFC7866" w14:textId="689A4BE4" w:rsidR="00EE320F" w:rsidRPr="00C07895" w:rsidRDefault="00EE320F" w:rsidP="00C07895">
            <w:pPr>
              <w:pStyle w:val="NormalWeb"/>
              <w:spacing w:before="0" w:beforeAutospacing="0" w:after="0" w:afterAutospacing="0" w:line="480" w:lineRule="auto"/>
              <w:jc w:val="center"/>
              <w:rPr>
                <w:b/>
              </w:rPr>
            </w:pPr>
            <w:r w:rsidRPr="00C07895">
              <w:rPr>
                <w:b/>
              </w:rPr>
              <w:t>ResNet-34</w:t>
            </w:r>
          </w:p>
        </w:tc>
        <w:tc>
          <w:tcPr>
            <w:tcW w:w="1262" w:type="dxa"/>
          </w:tcPr>
          <w:p w14:paraId="53A3B9FE" w14:textId="6FB5A37B" w:rsidR="00EE320F" w:rsidRDefault="009205B2" w:rsidP="00C07895">
            <w:pPr>
              <w:pStyle w:val="NormalWeb"/>
              <w:spacing w:before="0" w:beforeAutospacing="0" w:after="0" w:afterAutospacing="0" w:line="480" w:lineRule="auto"/>
              <w:jc w:val="center"/>
            </w:pPr>
            <w:r>
              <w:t>1.000</w:t>
            </w:r>
          </w:p>
        </w:tc>
        <w:tc>
          <w:tcPr>
            <w:tcW w:w="1258" w:type="dxa"/>
          </w:tcPr>
          <w:p w14:paraId="4B23366A" w14:textId="2EE6AFBF" w:rsidR="00EE320F" w:rsidRDefault="009205B2" w:rsidP="00C07895">
            <w:pPr>
              <w:pStyle w:val="NormalWeb"/>
              <w:spacing w:before="0" w:beforeAutospacing="0" w:after="0" w:afterAutospacing="0" w:line="480" w:lineRule="auto"/>
              <w:jc w:val="center"/>
            </w:pPr>
            <w:r>
              <w:t>0.93</w:t>
            </w:r>
            <w:r w:rsidR="007C6AB0">
              <w:t>2</w:t>
            </w:r>
          </w:p>
        </w:tc>
        <w:tc>
          <w:tcPr>
            <w:tcW w:w="1262" w:type="dxa"/>
          </w:tcPr>
          <w:p w14:paraId="20EB64FD" w14:textId="5F94E858" w:rsidR="00EE320F" w:rsidRDefault="009205B2" w:rsidP="00C07895">
            <w:pPr>
              <w:pStyle w:val="NormalWeb"/>
              <w:spacing w:before="0" w:beforeAutospacing="0" w:after="0" w:afterAutospacing="0" w:line="480" w:lineRule="auto"/>
              <w:jc w:val="center"/>
            </w:pPr>
            <w:r>
              <w:t>0.960</w:t>
            </w:r>
          </w:p>
        </w:tc>
      </w:tr>
      <w:tr w:rsidR="00DD5E70" w14:paraId="7F53B479" w14:textId="77777777" w:rsidTr="00B12C61">
        <w:tc>
          <w:tcPr>
            <w:tcW w:w="1618" w:type="dxa"/>
          </w:tcPr>
          <w:p w14:paraId="39E80A1A" w14:textId="0E738C94" w:rsidR="00DD5E70" w:rsidRPr="00C07895" w:rsidRDefault="00DD5E70">
            <w:pPr>
              <w:pStyle w:val="NormalWeb"/>
              <w:spacing w:before="0" w:beforeAutospacing="0" w:after="0" w:afterAutospacing="0" w:line="480" w:lineRule="auto"/>
              <w:jc w:val="center"/>
              <w:rPr>
                <w:b/>
              </w:rPr>
            </w:pPr>
            <w:r>
              <w:rPr>
                <w:b/>
              </w:rPr>
              <w:t>ResNet-152</w:t>
            </w:r>
          </w:p>
        </w:tc>
        <w:tc>
          <w:tcPr>
            <w:tcW w:w="1262" w:type="dxa"/>
          </w:tcPr>
          <w:p w14:paraId="15D84796" w14:textId="55E5DDA5" w:rsidR="00DD5E70" w:rsidRDefault="0092137F">
            <w:pPr>
              <w:pStyle w:val="NormalWeb"/>
              <w:spacing w:before="0" w:beforeAutospacing="0" w:after="0" w:afterAutospacing="0" w:line="480" w:lineRule="auto"/>
              <w:jc w:val="center"/>
            </w:pPr>
            <w:r>
              <w:t>0.998</w:t>
            </w:r>
          </w:p>
        </w:tc>
        <w:tc>
          <w:tcPr>
            <w:tcW w:w="1258" w:type="dxa"/>
          </w:tcPr>
          <w:p w14:paraId="253F0B8D" w14:textId="0B320A9F" w:rsidR="00DD5E70" w:rsidRDefault="0092137F">
            <w:pPr>
              <w:pStyle w:val="NormalWeb"/>
              <w:spacing w:before="0" w:beforeAutospacing="0" w:after="0" w:afterAutospacing="0" w:line="480" w:lineRule="auto"/>
              <w:jc w:val="center"/>
            </w:pPr>
            <w:r>
              <w:t>0.912</w:t>
            </w:r>
          </w:p>
        </w:tc>
        <w:tc>
          <w:tcPr>
            <w:tcW w:w="1262" w:type="dxa"/>
          </w:tcPr>
          <w:p w14:paraId="7EAAF3B0" w14:textId="14383F1C" w:rsidR="00DD5E70" w:rsidRDefault="0092137F">
            <w:pPr>
              <w:pStyle w:val="NormalWeb"/>
              <w:spacing w:before="0" w:beforeAutospacing="0" w:after="0" w:afterAutospacing="0" w:line="480" w:lineRule="auto"/>
              <w:jc w:val="center"/>
            </w:pPr>
            <w:r>
              <w:t>0.949</w:t>
            </w:r>
          </w:p>
        </w:tc>
      </w:tr>
      <w:tr w:rsidR="00EE320F" w14:paraId="260C0A25" w14:textId="77777777" w:rsidTr="00C07895">
        <w:tc>
          <w:tcPr>
            <w:tcW w:w="1618" w:type="dxa"/>
          </w:tcPr>
          <w:p w14:paraId="40C7EE3A" w14:textId="04146171" w:rsidR="00EE320F" w:rsidRPr="00C07895" w:rsidRDefault="00EE320F"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62" w:type="dxa"/>
          </w:tcPr>
          <w:p w14:paraId="510B0422" w14:textId="264DABE2" w:rsidR="00EE320F" w:rsidRDefault="009205B2" w:rsidP="00C07895">
            <w:pPr>
              <w:pStyle w:val="NormalWeb"/>
              <w:spacing w:before="0" w:beforeAutospacing="0" w:after="0" w:afterAutospacing="0" w:line="480" w:lineRule="auto"/>
              <w:jc w:val="center"/>
            </w:pPr>
            <w:r>
              <w:t>0.999</w:t>
            </w:r>
          </w:p>
        </w:tc>
        <w:tc>
          <w:tcPr>
            <w:tcW w:w="1258" w:type="dxa"/>
          </w:tcPr>
          <w:p w14:paraId="2EAA6239" w14:textId="30FAA008" w:rsidR="00EE320F" w:rsidRDefault="009205B2" w:rsidP="00C07895">
            <w:pPr>
              <w:pStyle w:val="NormalWeb"/>
              <w:spacing w:before="0" w:beforeAutospacing="0" w:after="0" w:afterAutospacing="0" w:line="480" w:lineRule="auto"/>
              <w:jc w:val="center"/>
            </w:pPr>
            <w:r>
              <w:t>0.92</w:t>
            </w:r>
            <w:r w:rsidR="007C6AB0">
              <w:t>2</w:t>
            </w:r>
          </w:p>
        </w:tc>
        <w:tc>
          <w:tcPr>
            <w:tcW w:w="1262" w:type="dxa"/>
          </w:tcPr>
          <w:p w14:paraId="5986DE53" w14:textId="6C422CD9" w:rsidR="00EE320F" w:rsidRDefault="009205B2" w:rsidP="00C07895">
            <w:pPr>
              <w:pStyle w:val="NormalWeb"/>
              <w:spacing w:before="0" w:beforeAutospacing="0" w:after="0" w:afterAutospacing="0" w:line="480" w:lineRule="auto"/>
              <w:jc w:val="center"/>
            </w:pPr>
            <w:r>
              <w:t>0.95</w:t>
            </w:r>
            <w:r w:rsidR="007C6AB0">
              <w:t>9</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01B735F8" w:rsidR="00B83D7B" w:rsidRPr="00003D33" w:rsidRDefault="00B83D7B" w:rsidP="00B83D7B">
      <w:pPr>
        <w:spacing w:line="480" w:lineRule="auto"/>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Confusion matrix for the best model – ResNet-18. Confusion matrices for other models available in S</w:t>
      </w:r>
      <w:r w:rsidR="009B4AAC" w:rsidRPr="00C07895">
        <w:rPr>
          <w:rFonts w:ascii="Times New Roman" w:hAnsi="Times New Roman" w:cs="Times New Roman"/>
          <w:sz w:val="24"/>
          <w:szCs w:val="24"/>
        </w:rPr>
        <w:t>2</w:t>
      </w:r>
      <w:r w:rsidR="009205B2" w:rsidRPr="00C07895">
        <w:rPr>
          <w:rFonts w:ascii="Times New Roman" w:hAnsi="Times New Roman" w:cs="Times New Roman"/>
          <w:sz w:val="24"/>
          <w:szCs w:val="24"/>
        </w:rPr>
        <w:t xml:space="preserve"> Fig.</w:t>
      </w: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2701EA2C" w:rsidR="00E23853" w:rsidRDefault="00B20C24">
      <w:pPr>
        <w:spacing w:line="480" w:lineRule="auto"/>
        <w:ind w:firstLine="720"/>
        <w:rPr>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9D54AA">
        <w:rPr>
          <w:rFonts w:ascii="Times New Roman" w:hAnsi="Times New Roman" w:cs="Times New Roman"/>
          <w:sz w:val="24"/>
          <w:szCs w:val="24"/>
        </w:rPr>
        <w:t>6</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similar to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Such classes could be fine-tuned to the application at hand with training images added for the particular conditions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5F574"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r w:rsidR="009D54AA">
        <w:rPr>
          <w:rFonts w:ascii="Times New Roman" w:hAnsi="Times New Roman" w:cs="Times New Roman"/>
          <w:sz w:val="24"/>
          <w:szCs w:val="24"/>
        </w:rPr>
        <w:t>7</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9D54AA">
        <w:rPr>
          <w:rFonts w:ascii="Times New Roman" w:hAnsi="Times New Roman" w:cs="Times New Roman"/>
          <w:sz w:val="24"/>
          <w:szCs w:val="24"/>
        </w:rPr>
        <w:t>0</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1</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2</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205D4AD2"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9D54AA">
        <w:rPr>
          <w:rFonts w:ascii="Times New Roman" w:hAnsi="Times New Roman" w:cs="Times New Roman"/>
          <w:sz w:val="24"/>
          <w:szCs w:val="24"/>
        </w:rPr>
        <w:t>3</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researchers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2" w:name="_Hlk536534555"/>
      <w:r w:rsidRPr="00C07895">
        <w:rPr>
          <w:rFonts w:ascii="Times New Roman" w:hAnsi="Times New Roman" w:cs="Times New Roman"/>
          <w:b/>
          <w:sz w:val="36"/>
          <w:szCs w:val="36"/>
        </w:rPr>
        <w:t>References</w:t>
      </w:r>
      <w:bookmarkStart w:id="3"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 w:name="_Hlk8300873"/>
      <w:bookmarkEnd w:id="3"/>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super-high resolution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48925853"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2"/>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1AEB29BF"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5AF8E5AA" w:rsidR="00B12C61" w:rsidRPr="00C07895" w:rsidRDefault="0025739C" w:rsidP="00B12C61">
      <w:pPr>
        <w:rPr>
          <w:rFonts w:ascii="Times New Roman" w:hAnsi="Times New Roman" w:cs="Times New Roman"/>
          <w:sz w:val="24"/>
        </w:rPr>
      </w:pPr>
      <w:r>
        <w:rPr>
          <w:rFonts w:ascii="Times New Roman" w:hAnsi="Times New Roman" w:cs="Times New Roman"/>
          <w:b/>
          <w:sz w:val="24"/>
          <w:szCs w:val="24"/>
        </w:rPr>
        <w:t>S2 Fig. Confusion matrices for model versions.</w:t>
      </w:r>
      <w:r w:rsidR="00B12C61">
        <w:rPr>
          <w:rFonts w:ascii="Times New Roman" w:hAnsi="Times New Roman" w:cs="Times New Roman"/>
          <w:b/>
          <w:sz w:val="24"/>
          <w:szCs w:val="24"/>
        </w:rPr>
        <w:t xml:space="preserve"> </w:t>
      </w:r>
      <w:r w:rsidR="00B12C61" w:rsidRPr="00C07895">
        <w:rPr>
          <w:rFonts w:ascii="Times New Roman" w:hAnsi="Times New Roman" w:cs="Times New Roman"/>
          <w:sz w:val="24"/>
        </w:rPr>
        <w:t>Confusion matrices for each trained model – combinations of model type (ResNet-18, ResNet-34,</w:t>
      </w:r>
      <w:r w:rsidR="009C3243">
        <w:rPr>
          <w:rFonts w:ascii="Times New Roman" w:hAnsi="Times New Roman" w:cs="Times New Roman"/>
          <w:sz w:val="24"/>
        </w:rPr>
        <w:t xml:space="preserve"> ResNet-152,</w:t>
      </w:r>
      <w:r w:rsidR="00B12C61" w:rsidRPr="00C07895">
        <w:rPr>
          <w:rFonts w:ascii="Times New Roman" w:hAnsi="Times New Roman" w:cs="Times New Roman"/>
          <w:sz w:val="24"/>
        </w:rPr>
        <w:t xml:space="preserve"> </w:t>
      </w:r>
      <w:proofErr w:type="spellStart"/>
      <w:r w:rsidR="00B12C61" w:rsidRPr="00C07895">
        <w:rPr>
          <w:rFonts w:ascii="Times New Roman" w:hAnsi="Times New Roman" w:cs="Times New Roman"/>
          <w:sz w:val="24"/>
        </w:rPr>
        <w:t>DenseNet</w:t>
      </w:r>
      <w:proofErr w:type="spellEnd"/>
      <w:r w:rsidR="00B12C61" w:rsidRPr="00C07895">
        <w:rPr>
          <w:rFonts w:ascii="Times New Roman" w:hAnsi="Times New Roman" w:cs="Times New Roman"/>
          <w:sz w:val="24"/>
        </w:rPr>
        <w:t>) and learning rate (LR=0.2, 0.1, 0.01, 0.001, 0.0009). See Table 2 in-text.</w:t>
      </w:r>
    </w:p>
    <w:p w14:paraId="7D687A89" w14:textId="6B2D068F" w:rsidR="0025739C" w:rsidRPr="00C07895" w:rsidRDefault="0025739C" w:rsidP="007F01CC">
      <w:pPr>
        <w:spacing w:line="480" w:lineRule="auto"/>
        <w:ind w:left="540" w:hanging="540"/>
        <w:rPr>
          <w:rFonts w:ascii="Times New Roman" w:hAnsi="Times New Roman" w:cs="Times New Roman"/>
          <w:b/>
          <w:sz w:val="28"/>
          <w:szCs w:val="24"/>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3C0F9" w14:textId="77777777" w:rsidR="00BF24B4" w:rsidRDefault="00BF24B4" w:rsidP="00500A0D">
      <w:pPr>
        <w:spacing w:after="0" w:line="240" w:lineRule="auto"/>
      </w:pPr>
      <w:r>
        <w:separator/>
      </w:r>
    </w:p>
  </w:endnote>
  <w:endnote w:type="continuationSeparator" w:id="0">
    <w:p w14:paraId="35F0B0BF" w14:textId="77777777" w:rsidR="00BF24B4" w:rsidRDefault="00BF24B4"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141D1" w14:textId="77777777" w:rsidR="00BF24B4" w:rsidRDefault="00BF24B4" w:rsidP="00500A0D">
      <w:pPr>
        <w:spacing w:after="0" w:line="240" w:lineRule="auto"/>
      </w:pPr>
      <w:r>
        <w:separator/>
      </w:r>
    </w:p>
  </w:footnote>
  <w:footnote w:type="continuationSeparator" w:id="0">
    <w:p w14:paraId="0B0B0895" w14:textId="77777777" w:rsidR="00BF24B4" w:rsidRDefault="00BF24B4"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16C8"/>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0334C"/>
    <w:rsid w:val="00111DBC"/>
    <w:rsid w:val="001123EA"/>
    <w:rsid w:val="001262BB"/>
    <w:rsid w:val="00126B1F"/>
    <w:rsid w:val="00127826"/>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D1F93"/>
    <w:rsid w:val="003E1A1F"/>
    <w:rsid w:val="003E501B"/>
    <w:rsid w:val="003F1961"/>
    <w:rsid w:val="003F58FB"/>
    <w:rsid w:val="00403871"/>
    <w:rsid w:val="00406BD9"/>
    <w:rsid w:val="00414F3B"/>
    <w:rsid w:val="00420E9E"/>
    <w:rsid w:val="00422CF2"/>
    <w:rsid w:val="004261C7"/>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6D86"/>
    <w:rsid w:val="00BB7F16"/>
    <w:rsid w:val="00BC066D"/>
    <w:rsid w:val="00BC2D1A"/>
    <w:rsid w:val="00BE79AC"/>
    <w:rsid w:val="00BF174F"/>
    <w:rsid w:val="00BF24B4"/>
    <w:rsid w:val="00C0093C"/>
    <w:rsid w:val="00C07895"/>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614D0"/>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B6653-5AA1-4673-961D-502123D0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5850</Words>
  <Characters>33346</Characters>
  <Application>Microsoft Office Word</Application>
  <DocSecurity>0</DocSecurity>
  <Lines>277</Lines>
  <Paragraphs>78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cp:revision>
  <dcterms:created xsi:type="dcterms:W3CDTF">2019-06-19T15:29:00Z</dcterms:created>
  <dcterms:modified xsi:type="dcterms:W3CDTF">2019-06-19T15:29:00Z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