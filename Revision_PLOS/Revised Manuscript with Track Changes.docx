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ins w:id="0" w:author="Alex Borowicz" w:date="2019-04-07T19:51:00Z"/>
          <w:rFonts w:ascii="Times New Roman" w:hAnsi="Times New Roman" w:cs="Times New Roman"/>
          <w:sz w:val="24"/>
          <w:szCs w:val="24"/>
        </w:rPr>
      </w:pPr>
    </w:p>
    <w:p w14:paraId="4C3571F0" w14:textId="77777777" w:rsidR="00F61C5F" w:rsidRDefault="00F61C5F" w:rsidP="00CF41A8">
      <w:pPr>
        <w:jc w:val="center"/>
        <w:rPr>
          <w:ins w:id="1" w:author="Alex Borowicz" w:date="2019-04-07T19:51:00Z"/>
          <w:rFonts w:ascii="Times New Roman" w:hAnsi="Times New Roman" w:cs="Times New Roman"/>
          <w:sz w:val="24"/>
          <w:szCs w:val="24"/>
        </w:rPr>
      </w:pPr>
    </w:p>
    <w:p w14:paraId="2A060EC6" w14:textId="77777777" w:rsidR="00F61C5F" w:rsidRDefault="00F61C5F" w:rsidP="00CF41A8">
      <w:pPr>
        <w:jc w:val="center"/>
        <w:rPr>
          <w:ins w:id="2" w:author="Alex Borowicz" w:date="2019-04-07T19:51:00Z"/>
          <w:rFonts w:ascii="Times New Roman" w:hAnsi="Times New Roman" w:cs="Times New Roman"/>
          <w:sz w:val="24"/>
          <w:szCs w:val="24"/>
        </w:rPr>
      </w:pPr>
    </w:p>
    <w:p w14:paraId="6AFFCB0E" w14:textId="317C0AB9" w:rsidR="00FA7026" w:rsidRPr="00CF41A8" w:rsidRDefault="00E91B88" w:rsidP="00CF41A8">
      <w:pPr>
        <w:jc w:val="center"/>
        <w:rPr>
          <w:rFonts w:ascii="Times New Roman" w:hAnsi="Times New Roman" w:cs="Times New Roman"/>
          <w:sz w:val="24"/>
          <w:szCs w:val="24"/>
        </w:rPr>
      </w:pPr>
      <w:del w:id="3" w:author="Alex Borowicz" w:date="2019-04-07T19:53:00Z">
        <w:r w:rsidRPr="00CF41A8" w:rsidDel="00F61C5F">
          <w:rPr>
            <w:rFonts w:ascii="Times New Roman" w:hAnsi="Times New Roman" w:cs="Times New Roman"/>
            <w:sz w:val="24"/>
            <w:szCs w:val="24"/>
          </w:rPr>
          <w:delText>D</w:delText>
        </w:r>
        <w:r w:rsidR="00FA7026" w:rsidRPr="00CF41A8" w:rsidDel="00F61C5F">
          <w:rPr>
            <w:rFonts w:ascii="Times New Roman" w:hAnsi="Times New Roman" w:cs="Times New Roman"/>
            <w:sz w:val="24"/>
            <w:szCs w:val="24"/>
          </w:rPr>
          <w:delText xml:space="preserve">eep </w:delText>
        </w:r>
      </w:del>
      <w:ins w:id="4" w:author="Alex Borowicz" w:date="2019-04-07T19:53:00Z">
        <w:r w:rsidR="00F61C5F">
          <w:rPr>
            <w:rFonts w:ascii="Times New Roman" w:hAnsi="Times New Roman" w:cs="Times New Roman"/>
            <w:sz w:val="24"/>
            <w:szCs w:val="24"/>
          </w:rPr>
          <w:t>Aerial-trained d</w:t>
        </w:r>
        <w:r w:rsidR="00F61C5F" w:rsidRPr="00CF41A8">
          <w:rPr>
            <w:rFonts w:ascii="Times New Roman" w:hAnsi="Times New Roman" w:cs="Times New Roman"/>
            <w:sz w:val="24"/>
            <w:szCs w:val="24"/>
          </w:rPr>
          <w:t xml:space="preserve">eep </w:t>
        </w:r>
      </w:ins>
      <w:r w:rsidR="00FA7026" w:rsidRPr="00CF41A8">
        <w:rPr>
          <w:rFonts w:ascii="Times New Roman" w:hAnsi="Times New Roman" w:cs="Times New Roman"/>
          <w:sz w:val="24"/>
          <w:szCs w:val="24"/>
        </w:rPr>
        <w:t xml:space="preserve">learning networks for </w:t>
      </w:r>
      <w:r w:rsidR="00042548">
        <w:rPr>
          <w:rFonts w:ascii="Times New Roman" w:hAnsi="Times New Roman" w:cs="Times New Roman"/>
          <w:sz w:val="24"/>
          <w:szCs w:val="24"/>
        </w:rPr>
        <w:t xml:space="preserve">surveying </w:t>
      </w:r>
      <w:r w:rsidR="00FA7026" w:rsidRPr="00CF41A8">
        <w:rPr>
          <w:rFonts w:ascii="Times New Roman" w:hAnsi="Times New Roman" w:cs="Times New Roman"/>
          <w:sz w:val="24"/>
          <w:szCs w:val="24"/>
        </w:rPr>
        <w:t>cetacean</w:t>
      </w:r>
      <w:r w:rsidR="00042548">
        <w:rPr>
          <w:rFonts w:ascii="Times New Roman" w:hAnsi="Times New Roman" w:cs="Times New Roman"/>
          <w:sz w:val="24"/>
          <w:szCs w:val="24"/>
        </w:rPr>
        <w:t xml:space="preserve">s </w:t>
      </w:r>
      <w:r w:rsidR="00FA7026" w:rsidRPr="00CF41A8">
        <w:rPr>
          <w:rFonts w:ascii="Times New Roman" w:hAnsi="Times New Roman" w:cs="Times New Roman"/>
          <w:sz w:val="24"/>
          <w:szCs w:val="24"/>
        </w:rPr>
        <w:t>from satellite imagery</w:t>
      </w:r>
    </w:p>
    <w:p w14:paraId="7C787237" w14:textId="77777777" w:rsidR="00FA7026" w:rsidRPr="00CF41A8" w:rsidRDefault="00FA7026">
      <w:pPr>
        <w:rPr>
          <w:rFonts w:ascii="Times New Roman" w:hAnsi="Times New Roman" w:cs="Times New Roman"/>
          <w:sz w:val="24"/>
          <w:szCs w:val="24"/>
        </w:rPr>
      </w:pPr>
    </w:p>
    <w:p w14:paraId="4C78F34E" w14:textId="0589F321" w:rsidR="00FA7026" w:rsidRPr="00CF41A8" w:rsidRDefault="00FA7026" w:rsidP="00CF41A8">
      <w:pPr>
        <w:jc w:val="center"/>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7996CAE1" w14:textId="1414886B"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ins w:id="5" w:author="Alex Borowicz" w:date="2019-04-07T19:51:00Z">
        <w:r w:rsidR="00F61C5F">
          <w:rPr>
            <w:rFonts w:ascii="Times New Roman" w:hAnsi="Times New Roman" w:cs="Times New Roman"/>
            <w:sz w:val="24"/>
            <w:szCs w:val="24"/>
          </w:rPr>
          <w:t xml:space="preserve"> of America</w:t>
        </w:r>
      </w:ins>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ins w:id="6" w:author="Alex Borowicz" w:date="2019-04-07T19:51:00Z">
        <w:r w:rsidR="00F61C5F">
          <w:rPr>
            <w:rFonts w:ascii="Times New Roman" w:hAnsi="Times New Roman" w:cs="Times New Roman"/>
            <w:sz w:val="24"/>
            <w:szCs w:val="24"/>
          </w:rPr>
          <w:t xml:space="preserve"> of America</w:t>
        </w:r>
      </w:ins>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ins w:id="7" w:author="Alex Borowicz" w:date="2019-04-07T19:52:00Z">
        <w:r w:rsidR="00F61C5F">
          <w:rPr>
            <w:rFonts w:ascii="Times New Roman" w:hAnsi="Times New Roman" w:cs="Times New Roman"/>
            <w:sz w:val="24"/>
            <w:szCs w:val="24"/>
          </w:rPr>
          <w:t xml:space="preserve"> of America</w:t>
        </w:r>
      </w:ins>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0EDFE3D1" w:rsidR="005834B7" w:rsidRPr="00CF41A8" w:rsidRDefault="000B6D4D">
      <w:pPr>
        <w:spacing w:line="480" w:lineRule="auto"/>
        <w:ind w:firstLine="720"/>
        <w:rPr>
          <w:rFonts w:ascii="Times New Roman" w:hAnsi="Times New Roman" w:cs="Times New Roman"/>
          <w:sz w:val="24"/>
          <w:szCs w:val="24"/>
        </w:rPr>
        <w:pPrChange w:id="8" w:author="Alex Borowicz" w:date="2019-04-07T19:55:00Z">
          <w:pPr>
            <w:spacing w:line="480" w:lineRule="auto"/>
          </w:pPr>
        </w:pPrChange>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del w:id="9" w:author="Alex Borowicz" w:date="2019-05-07T15:11:00Z">
        <w:r w:rsidR="00BF174F" w:rsidRPr="00CF41A8" w:rsidDel="005748EE">
          <w:rPr>
            <w:rFonts w:ascii="Times New Roman" w:hAnsi="Times New Roman" w:cs="Times New Roman"/>
            <w:sz w:val="24"/>
            <w:szCs w:val="24"/>
          </w:rPr>
          <w:delText>Our CNN was trained</w:delText>
        </w:r>
      </w:del>
      <w:ins w:id="10" w:author="Alex Borowicz" w:date="2019-05-07T15:11:00Z">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proofErr w:type="spellStart"/>
        <w:r w:rsidR="005748EE">
          <w:rPr>
            <w:rFonts w:ascii="Times New Roman" w:hAnsi="Times New Roman" w:cs="Times New Roman"/>
            <w:sz w:val="24"/>
            <w:szCs w:val="24"/>
          </w:rPr>
          <w:t>DenseNet</w:t>
        </w:r>
        <w:proofErr w:type="spellEnd"/>
        <w:r w:rsidR="005748EE">
          <w:rPr>
            <w:rFonts w:ascii="Times New Roman" w:hAnsi="Times New Roman" w:cs="Times New Roman"/>
            <w:sz w:val="24"/>
            <w:szCs w:val="24"/>
          </w:rPr>
          <w:t xml:space="preserve">, and </w:t>
        </w:r>
        <w:proofErr w:type="spellStart"/>
        <w:r w:rsidR="005748EE">
          <w:rPr>
            <w:rFonts w:ascii="Times New Roman" w:hAnsi="Times New Roman" w:cs="Times New Roman"/>
            <w:sz w:val="24"/>
            <w:szCs w:val="24"/>
          </w:rPr>
          <w:t>ResNeXt</w:t>
        </w:r>
        <w:proofErr w:type="spellEnd"/>
        <w:r w:rsidR="005748EE">
          <w:rPr>
            <w:rFonts w:ascii="Times New Roman" w:hAnsi="Times New Roman" w:cs="Times New Roman"/>
            <w:sz w:val="24"/>
            <w:szCs w:val="24"/>
          </w:rPr>
          <w:t xml:space="preserve"> CNNs</w:t>
        </w:r>
      </w:ins>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tiled and </w:t>
      </w:r>
      <w:r w:rsidR="00F811F4">
        <w:rPr>
          <w:rFonts w:ascii="Times New Roman" w:hAnsi="Times New Roman" w:cs="Times New Roman"/>
          <w:sz w:val="24"/>
          <w:szCs w:val="24"/>
        </w:rPr>
        <w:t>the trained algorithm</w:t>
      </w:r>
      <w:ins w:id="11" w:author="Alex Borowicz" w:date="2019-05-07T15:11:00Z">
        <w:r w:rsidR="005748EE">
          <w:rPr>
            <w:rFonts w:ascii="Times New Roman" w:hAnsi="Times New Roman" w:cs="Times New Roman"/>
            <w:sz w:val="24"/>
            <w:szCs w:val="24"/>
          </w:rPr>
          <w:t>s</w:t>
        </w:r>
      </w:ins>
      <w:r w:rsidR="00F811F4">
        <w:rPr>
          <w:rFonts w:ascii="Times New Roman" w:hAnsi="Times New Roman" w:cs="Times New Roman"/>
          <w:sz w:val="24"/>
          <w:szCs w:val="24"/>
        </w:rPr>
        <w:t xml:space="preserve"> </w:t>
      </w:r>
      <w:del w:id="12" w:author="Alex Borowicz" w:date="2019-05-07T15:11:00Z">
        <w:r w:rsidR="00F811F4" w:rsidDel="005748EE">
          <w:rPr>
            <w:rFonts w:ascii="Times New Roman" w:hAnsi="Times New Roman" w:cs="Times New Roman"/>
            <w:sz w:val="24"/>
            <w:szCs w:val="24"/>
          </w:rPr>
          <w:delText xml:space="preserve">was </w:delText>
        </w:r>
      </w:del>
      <w:ins w:id="13" w:author="Alex Borowicz" w:date="2019-05-07T15:11:00Z">
        <w:r w:rsidR="005748EE">
          <w:rPr>
            <w:rFonts w:ascii="Times New Roman" w:hAnsi="Times New Roman" w:cs="Times New Roman"/>
            <w:sz w:val="24"/>
            <w:szCs w:val="24"/>
          </w:rPr>
          <w:t xml:space="preserve">were </w:t>
        </w:r>
      </w:ins>
      <w:r w:rsidR="00F811F4">
        <w:rPr>
          <w:rFonts w:ascii="Times New Roman" w:hAnsi="Times New Roman" w:cs="Times New Roman"/>
          <w:sz w:val="24"/>
          <w:szCs w:val="24"/>
        </w:rPr>
        <w:t xml:space="preserve">used to classify </w:t>
      </w:r>
      <w:proofErr w:type="gramStart"/>
      <w:r w:rsidR="00F811F4">
        <w:rPr>
          <w:rFonts w:ascii="Times New Roman" w:hAnsi="Times New Roman" w:cs="Times New Roman"/>
          <w:sz w:val="24"/>
          <w:szCs w:val="24"/>
        </w:rPr>
        <w:t>whether or not</w:t>
      </w:r>
      <w:proofErr w:type="gramEnd"/>
      <w:r w:rsidR="00F811F4">
        <w:rPr>
          <w:rFonts w:ascii="Times New Roman" w:hAnsi="Times New Roman" w:cs="Times New Roman"/>
          <w:sz w:val="24"/>
          <w:szCs w:val="24"/>
        </w:rPr>
        <w:t xml:space="preserve">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ins w:id="14" w:author="Alex Borowicz" w:date="2019-05-07T15:11:00Z">
        <w:r w:rsidR="005748EE">
          <w:rPr>
            <w:rFonts w:ascii="Times New Roman" w:hAnsi="Times New Roman" w:cs="Times New Roman"/>
            <w:sz w:val="24"/>
            <w:szCs w:val="24"/>
          </w:rPr>
          <w:t xml:space="preserve">best </w:t>
        </w:r>
      </w:ins>
      <w:r w:rsidR="00F811F4">
        <w:rPr>
          <w:rFonts w:ascii="Times New Roman" w:hAnsi="Times New Roman" w:cs="Times New Roman"/>
          <w:sz w:val="24"/>
          <w:szCs w:val="24"/>
        </w:rPr>
        <w:t>model correctly classified 100% of tiles with whales, and 9</w:t>
      </w:r>
      <w:r w:rsidR="0009701D">
        <w:rPr>
          <w:rFonts w:ascii="Times New Roman" w:hAnsi="Times New Roman" w:cs="Times New Roman"/>
          <w:sz w:val="24"/>
          <w:szCs w:val="24"/>
        </w:rPr>
        <w:t>0</w:t>
      </w:r>
      <w:r w:rsidR="00F811F4">
        <w:rPr>
          <w:rFonts w:ascii="Times New Roman" w:hAnsi="Times New Roman" w:cs="Times New Roman"/>
          <w:sz w:val="24"/>
          <w:szCs w:val="24"/>
        </w:rPr>
        <w:t xml:space="preserve">% of tiles that contained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163910">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this a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29790355" w14:textId="77777777" w:rsidR="00BF174F" w:rsidRPr="00CF41A8" w:rsidRDefault="00BF174F">
      <w:pPr>
        <w:rPr>
          <w:rFonts w:ascii="Times New Roman" w:hAnsi="Times New Roman" w:cs="Times New Roman"/>
          <w:b/>
        </w:rPr>
      </w:pPr>
    </w:p>
    <w:p w14:paraId="0FBDDF06" w14:textId="22583266" w:rsidR="00FA5EBB" w:rsidDel="00F61C5F" w:rsidRDefault="00FA5EBB">
      <w:pPr>
        <w:rPr>
          <w:del w:id="15" w:author="Alex Borowicz" w:date="2019-04-07T19:54:00Z"/>
          <w:rFonts w:ascii="Times New Roman" w:hAnsi="Times New Roman" w:cs="Times New Roman"/>
          <w:b/>
          <w:sz w:val="24"/>
        </w:rPr>
      </w:pPr>
      <w:del w:id="16" w:author="Alex Borowicz" w:date="2019-04-07T19:54:00Z">
        <w:r w:rsidRPr="00CF41A8" w:rsidDel="00F61C5F">
          <w:rPr>
            <w:rFonts w:ascii="Times New Roman" w:hAnsi="Times New Roman" w:cs="Times New Roman"/>
            <w:b/>
            <w:sz w:val="24"/>
          </w:rPr>
          <w:delText>Keywords:</w:delText>
        </w:r>
        <w:r w:rsidR="00C35ACB" w:rsidDel="00F61C5F">
          <w:rPr>
            <w:rFonts w:ascii="Times New Roman" w:hAnsi="Times New Roman" w:cs="Times New Roman"/>
            <w:b/>
            <w:sz w:val="24"/>
          </w:rPr>
          <w:delText xml:space="preserve"> large</w:delText>
        </w:r>
        <w:r w:rsidRPr="00CF41A8" w:rsidDel="00F61C5F">
          <w:rPr>
            <w:rFonts w:ascii="Times New Roman" w:hAnsi="Times New Roman" w:cs="Times New Roman"/>
            <w:b/>
            <w:sz w:val="24"/>
          </w:rPr>
          <w:delText xml:space="preserve"> whale</w:delText>
        </w:r>
        <w:r w:rsidR="00D25CE6" w:rsidDel="00F61C5F">
          <w:rPr>
            <w:rFonts w:ascii="Times New Roman" w:hAnsi="Times New Roman" w:cs="Times New Roman"/>
            <w:b/>
            <w:sz w:val="24"/>
          </w:rPr>
          <w:delText>s</w:delText>
        </w:r>
        <w:r w:rsidRPr="00CF41A8" w:rsidDel="00F61C5F">
          <w:rPr>
            <w:rFonts w:ascii="Times New Roman" w:hAnsi="Times New Roman" w:cs="Times New Roman"/>
            <w:b/>
            <w:sz w:val="24"/>
          </w:rPr>
          <w:delText>, aerial imagery, CNN</w:delText>
        </w:r>
        <w:r w:rsidR="00D25CE6" w:rsidDel="00F61C5F">
          <w:rPr>
            <w:rFonts w:ascii="Times New Roman" w:hAnsi="Times New Roman" w:cs="Times New Roman"/>
            <w:b/>
            <w:sz w:val="24"/>
          </w:rPr>
          <w:delText xml:space="preserve">, </w:delText>
        </w:r>
        <w:r w:rsidR="00003D33" w:rsidDel="00F61C5F">
          <w:rPr>
            <w:rFonts w:ascii="Times New Roman" w:hAnsi="Times New Roman" w:cs="Times New Roman"/>
            <w:b/>
            <w:sz w:val="24"/>
          </w:rPr>
          <w:delText>d</w:delText>
        </w:r>
        <w:r w:rsidR="00C442D8" w:rsidDel="00F61C5F">
          <w:rPr>
            <w:rFonts w:ascii="Times New Roman" w:hAnsi="Times New Roman" w:cs="Times New Roman"/>
            <w:b/>
            <w:sz w:val="24"/>
          </w:rPr>
          <w:delText xml:space="preserve">eep learning, </w:delText>
        </w:r>
        <w:r w:rsidR="00F811F4" w:rsidDel="00F61C5F">
          <w:rPr>
            <w:rFonts w:ascii="Times New Roman" w:hAnsi="Times New Roman" w:cs="Times New Roman"/>
            <w:b/>
            <w:sz w:val="24"/>
          </w:rPr>
          <w:delText xml:space="preserve">automated detection, </w:delText>
        </w:r>
        <w:r w:rsidR="001864BA" w:rsidDel="00F61C5F">
          <w:rPr>
            <w:rFonts w:ascii="Times New Roman" w:hAnsi="Times New Roman" w:cs="Times New Roman"/>
            <w:b/>
            <w:sz w:val="24"/>
          </w:rPr>
          <w:delText xml:space="preserve">VHR </w:delText>
        </w:r>
        <w:r w:rsidR="00F811F4" w:rsidDel="00F61C5F">
          <w:rPr>
            <w:rFonts w:ascii="Times New Roman" w:hAnsi="Times New Roman" w:cs="Times New Roman"/>
            <w:b/>
            <w:sz w:val="24"/>
          </w:rPr>
          <w:delText>satellite imagery</w:delText>
        </w:r>
      </w:del>
    </w:p>
    <w:p w14:paraId="58E9631D" w14:textId="7B15D746" w:rsidR="00265D97" w:rsidDel="00F61C5F" w:rsidRDefault="00265D97">
      <w:pPr>
        <w:rPr>
          <w:del w:id="17" w:author="Alex Borowicz" w:date="2019-04-07T19:55:00Z"/>
          <w:rFonts w:ascii="Times New Roman" w:hAnsi="Times New Roman" w:cs="Times New Roman"/>
          <w:b/>
          <w:sz w:val="24"/>
        </w:rPr>
      </w:pPr>
    </w:p>
    <w:p w14:paraId="0FF08647" w14:textId="195C105C" w:rsidR="00265D97" w:rsidDel="00F61C5F" w:rsidRDefault="00265D97">
      <w:pPr>
        <w:rPr>
          <w:del w:id="18" w:author="Alex Borowicz" w:date="2019-04-07T19:55:00Z"/>
          <w:rFonts w:ascii="Times New Roman" w:hAnsi="Times New Roman" w:cs="Times New Roman"/>
          <w:b/>
          <w:sz w:val="24"/>
        </w:rPr>
      </w:pPr>
    </w:p>
    <w:p w14:paraId="7BEC6698" w14:textId="3728D8DE" w:rsidR="00265D97" w:rsidDel="00F61C5F" w:rsidRDefault="00265D97">
      <w:pPr>
        <w:rPr>
          <w:del w:id="19" w:author="Alex Borowicz" w:date="2019-04-07T19:55:00Z"/>
          <w:rFonts w:ascii="Times New Roman" w:hAnsi="Times New Roman" w:cs="Times New Roman"/>
          <w:b/>
          <w:sz w:val="24"/>
        </w:rPr>
      </w:pPr>
    </w:p>
    <w:p w14:paraId="35149C08" w14:textId="72B2C182" w:rsidR="00265D97" w:rsidDel="00F61C5F" w:rsidRDefault="00265D97">
      <w:pPr>
        <w:rPr>
          <w:del w:id="20" w:author="Alex Borowicz" w:date="2019-04-07T19:55:00Z"/>
          <w:rFonts w:ascii="Times New Roman" w:hAnsi="Times New Roman" w:cs="Times New Roman"/>
          <w:b/>
          <w:sz w:val="24"/>
        </w:rPr>
      </w:pPr>
    </w:p>
    <w:p w14:paraId="4EB699ED" w14:textId="4E3C031F" w:rsidR="00265D97" w:rsidDel="00F61C5F" w:rsidRDefault="00265D97">
      <w:pPr>
        <w:rPr>
          <w:del w:id="21" w:author="Alex Borowicz" w:date="2019-04-07T19:55:00Z"/>
          <w:rFonts w:ascii="Times New Roman" w:hAnsi="Times New Roman" w:cs="Times New Roman"/>
          <w:b/>
          <w:sz w:val="24"/>
        </w:rPr>
      </w:pPr>
    </w:p>
    <w:p w14:paraId="6F5096EC" w14:textId="01BAD3B3" w:rsidR="00265D97" w:rsidDel="00F61C5F" w:rsidRDefault="00265D97">
      <w:pPr>
        <w:rPr>
          <w:del w:id="22" w:author="Alex Borowicz" w:date="2019-04-07T19:55:00Z"/>
          <w:rFonts w:ascii="Times New Roman" w:hAnsi="Times New Roman" w:cs="Times New Roman"/>
          <w:b/>
          <w:sz w:val="24"/>
        </w:rPr>
      </w:pPr>
    </w:p>
    <w:p w14:paraId="77582628" w14:textId="0BBCCC37" w:rsidR="00265D97" w:rsidDel="00F61C5F" w:rsidRDefault="00265D97">
      <w:pPr>
        <w:rPr>
          <w:del w:id="23" w:author="Alex Borowicz" w:date="2019-04-07T19:55:00Z"/>
          <w:rFonts w:ascii="Times New Roman" w:hAnsi="Times New Roman" w:cs="Times New Roman"/>
          <w:b/>
          <w:sz w:val="24"/>
        </w:rPr>
      </w:pPr>
    </w:p>
    <w:p w14:paraId="43FED85B" w14:textId="77777777" w:rsidR="00265D97" w:rsidRPr="00CF41A8" w:rsidDel="00F61C5F" w:rsidRDefault="00265D97">
      <w:pPr>
        <w:rPr>
          <w:del w:id="24" w:author="Alex Borowicz" w:date="2019-04-07T19:55:00Z"/>
          <w:rFonts w:ascii="Times New Roman" w:hAnsi="Times New Roman" w:cs="Times New Roman"/>
          <w:b/>
        </w:rPr>
      </w:pPr>
    </w:p>
    <w:p w14:paraId="2638D672" w14:textId="06F2128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lastRenderedPageBreak/>
        <w:t>Introduction</w:t>
      </w:r>
    </w:p>
    <w:p w14:paraId="4278BE50" w14:textId="38154DF4" w:rsidR="00163910" w:rsidRPr="008669BE" w:rsidRDefault="008F420B">
      <w:pPr>
        <w:spacing w:line="480" w:lineRule="auto"/>
        <w:ind w:firstLine="720"/>
        <w:rPr>
          <w:rStyle w:val="CommentReference"/>
          <w:rFonts w:ascii="Times New Roman" w:hAnsi="Times New Roman" w:cs="Times New Roman"/>
          <w:sz w:val="24"/>
          <w:szCs w:val="24"/>
        </w:rPr>
        <w:pPrChange w:id="25" w:author="Alex Borowicz" w:date="2019-04-07T19:55:00Z">
          <w:pPr>
            <w:spacing w:line="480" w:lineRule="auto"/>
          </w:pPr>
        </w:pPrChange>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is focused on coastal areas where populations may be concentrated at key times of the year and are logistically easier to 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 providing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 xml:space="preserve">While remote sensing has been used for decades </w:t>
      </w:r>
      <w:r w:rsidR="0060377F">
        <w:rPr>
          <w:rFonts w:ascii="Times New Roman" w:hAnsi="Times New Roman" w:cs="Times New Roman"/>
          <w:sz w:val="24"/>
          <w:szCs w:val="24"/>
        </w:rPr>
        <w:lastRenderedPageBreak/>
        <w:t>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annotated for a comprehensive survey are enormous and require advances in computing, storage, and cyberinfrastructure. </w:t>
      </w:r>
    </w:p>
    <w:p w14:paraId="0A9D4243" w14:textId="3E374B38"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WorldView-2</w:t>
      </w:r>
      <w:ins w:id="26" w:author="Alex Borowicz" w:date="2019-04-16T11:19:00Z">
        <w:r w:rsidR="00276C81">
          <w:rPr>
            <w:rFonts w:ascii="Times New Roman" w:hAnsi="Times New Roman" w:cs="Times New Roman"/>
            <w:sz w:val="24"/>
            <w:szCs w:val="24"/>
          </w:rPr>
          <w:t xml:space="preserve"> (50cm per pixel)</w:t>
        </w:r>
      </w:ins>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thus rely on only the visible bands, automated algorithms are easily validated by visual inspection. </w:t>
      </w:r>
    </w:p>
    <w:p w14:paraId="5CE6857F" w14:textId="40CF6961"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lastRenderedPageBreak/>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ins w:id="27" w:author="Alex Borowicz" w:date="2019-04-08T13:28:00Z">
        <w:r w:rsidR="00087CF8">
          <w:rPr>
            <w:rFonts w:ascii="Times New Roman" w:hAnsi="Times New Roman" w:cs="Times New Roman"/>
            <w:sz w:val="24"/>
            <w:szCs w:val="24"/>
          </w:rPr>
          <w:t xml:space="preserve">, and have been adopted </w:t>
        </w:r>
      </w:ins>
      <w:ins w:id="28" w:author="Alex Borowicz" w:date="2019-04-08T13:30:00Z">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2E598E" w:rsidRPr="002E598E">
          <w:rPr>
            <w:rFonts w:ascii="Times New Roman" w:hAnsi="Times New Roman" w:cs="Times New Roman"/>
            <w:sz w:val="24"/>
            <w:szCs w:val="24"/>
          </w:rPr>
          <w:t>(</w:t>
        </w:r>
      </w:ins>
      <w:ins w:id="29" w:author="Alex Borowicz" w:date="2019-04-08T13:34:00Z">
        <w:r w:rsidR="002E598E">
          <w:rPr>
            <w:rFonts w:ascii="Times New Roman" w:hAnsi="Times New Roman" w:cs="Times New Roman"/>
            <w:sz w:val="24"/>
            <w:szCs w:val="24"/>
          </w:rPr>
          <w:t>e</w:t>
        </w:r>
        <w:r w:rsidR="002E598E" w:rsidRPr="005748EE">
          <w:rPr>
            <w:rFonts w:ascii="Times New Roman" w:hAnsi="Times New Roman" w:cs="Times New Roman"/>
            <w:sz w:val="24"/>
            <w:szCs w:val="24"/>
            <w:highlight w:val="yellow"/>
            <w:rPrChange w:id="30" w:author="Alex Borowicz" w:date="2019-05-07T15:12:00Z">
              <w:rPr>
                <w:rFonts w:ascii="Times New Roman" w:hAnsi="Times New Roman" w:cs="Times New Roman"/>
                <w:sz w:val="24"/>
                <w:szCs w:val="24"/>
              </w:rPr>
            </w:rPrChange>
          </w:rPr>
          <w:t xml:space="preserve">.g. </w:t>
        </w:r>
        <w:proofErr w:type="spellStart"/>
        <w:r w:rsidR="002E598E" w:rsidRPr="005748EE">
          <w:rPr>
            <w:rFonts w:ascii="Times New Roman" w:hAnsi="Times New Roman" w:cs="Times New Roman"/>
            <w:sz w:val="24"/>
            <w:szCs w:val="24"/>
            <w:highlight w:val="yellow"/>
            <w:rPrChange w:id="31" w:author="Alex Borowicz" w:date="2019-05-07T15:12:00Z">
              <w:rPr>
                <w:rFonts w:ascii="Times New Roman" w:hAnsi="Times New Roman" w:cs="Times New Roman"/>
                <w:sz w:val="24"/>
                <w:szCs w:val="24"/>
              </w:rPr>
            </w:rPrChange>
          </w:rPr>
          <w:t>Esteva</w:t>
        </w:r>
        <w:proofErr w:type="spellEnd"/>
        <w:r w:rsidR="002E598E" w:rsidRPr="005748EE">
          <w:rPr>
            <w:rFonts w:ascii="Times New Roman" w:hAnsi="Times New Roman" w:cs="Times New Roman"/>
            <w:sz w:val="24"/>
            <w:szCs w:val="24"/>
            <w:highlight w:val="yellow"/>
            <w:rPrChange w:id="32" w:author="Alex Borowicz" w:date="2019-05-07T15:12:00Z">
              <w:rPr>
                <w:rFonts w:ascii="Times New Roman" w:hAnsi="Times New Roman" w:cs="Times New Roman"/>
                <w:sz w:val="24"/>
                <w:szCs w:val="24"/>
              </w:rPr>
            </w:rPrChange>
          </w:rPr>
          <w:t xml:space="preserve"> et al. 20</w:t>
        </w:r>
      </w:ins>
      <w:ins w:id="33" w:author="Alex Borowicz" w:date="2019-04-08T13:35:00Z">
        <w:r w:rsidR="002E598E" w:rsidRPr="005748EE">
          <w:rPr>
            <w:rFonts w:ascii="Times New Roman" w:hAnsi="Times New Roman" w:cs="Times New Roman"/>
            <w:sz w:val="24"/>
            <w:szCs w:val="24"/>
            <w:highlight w:val="yellow"/>
            <w:rPrChange w:id="34" w:author="Alex Borowicz" w:date="2019-05-07T15:12:00Z">
              <w:rPr>
                <w:rFonts w:ascii="Times New Roman" w:hAnsi="Times New Roman" w:cs="Times New Roman"/>
                <w:sz w:val="24"/>
                <w:szCs w:val="24"/>
              </w:rPr>
            </w:rPrChange>
          </w:rPr>
          <w:t>17</w:t>
        </w:r>
        <w:r w:rsidR="002E598E">
          <w:rPr>
            <w:rFonts w:ascii="Times New Roman" w:hAnsi="Times New Roman" w:cs="Times New Roman"/>
            <w:sz w:val="24"/>
            <w:szCs w:val="24"/>
          </w:rPr>
          <w:t xml:space="preserve">), </w:t>
        </w:r>
      </w:ins>
      <w:ins w:id="35" w:author="Alex Borowicz" w:date="2019-04-08T13:38:00Z">
        <w:r w:rsidR="007B415F">
          <w:rPr>
            <w:rFonts w:ascii="Times New Roman" w:hAnsi="Times New Roman" w:cs="Times New Roman"/>
            <w:sz w:val="24"/>
            <w:szCs w:val="24"/>
          </w:rPr>
          <w:t xml:space="preserve">and traffic management (e.g. </w:t>
        </w:r>
        <w:proofErr w:type="spellStart"/>
        <w:r w:rsidR="007B415F" w:rsidRPr="005748EE">
          <w:rPr>
            <w:rFonts w:ascii="Times New Roman" w:hAnsi="Times New Roman" w:cs="Times New Roman"/>
            <w:sz w:val="24"/>
            <w:szCs w:val="24"/>
            <w:highlight w:val="yellow"/>
            <w:rPrChange w:id="36" w:author="Alex Borowicz" w:date="2019-05-07T15:12:00Z">
              <w:rPr>
                <w:rFonts w:ascii="Times New Roman" w:hAnsi="Times New Roman" w:cs="Times New Roman"/>
                <w:sz w:val="24"/>
                <w:szCs w:val="24"/>
              </w:rPr>
            </w:rPrChange>
          </w:rPr>
          <w:t>Lv</w:t>
        </w:r>
        <w:proofErr w:type="spellEnd"/>
        <w:r w:rsidR="007B415F" w:rsidRPr="005748EE">
          <w:rPr>
            <w:rFonts w:ascii="Times New Roman" w:hAnsi="Times New Roman" w:cs="Times New Roman"/>
            <w:sz w:val="24"/>
            <w:szCs w:val="24"/>
            <w:highlight w:val="yellow"/>
            <w:rPrChange w:id="37" w:author="Alex Borowicz" w:date="2019-05-07T15:12:00Z">
              <w:rPr>
                <w:rFonts w:ascii="Times New Roman" w:hAnsi="Times New Roman" w:cs="Times New Roman"/>
                <w:sz w:val="24"/>
                <w:szCs w:val="24"/>
              </w:rPr>
            </w:rPrChange>
          </w:rPr>
          <w:t xml:space="preserve"> et al. 20</w:t>
        </w:r>
      </w:ins>
      <w:ins w:id="38" w:author="Alex Borowicz" w:date="2019-04-08T13:39:00Z">
        <w:r w:rsidR="007B415F" w:rsidRPr="005748EE">
          <w:rPr>
            <w:rFonts w:ascii="Times New Roman" w:hAnsi="Times New Roman" w:cs="Times New Roman"/>
            <w:sz w:val="24"/>
            <w:szCs w:val="24"/>
            <w:highlight w:val="yellow"/>
            <w:rPrChange w:id="39" w:author="Alex Borowicz" w:date="2019-05-07T15:12:00Z">
              <w:rPr>
                <w:rFonts w:ascii="Times New Roman" w:hAnsi="Times New Roman" w:cs="Times New Roman"/>
                <w:sz w:val="24"/>
                <w:szCs w:val="24"/>
              </w:rPr>
            </w:rPrChange>
          </w:rPr>
          <w:t>15</w:t>
        </w:r>
        <w:r w:rsidR="007B415F">
          <w:rPr>
            <w:rFonts w:ascii="Times New Roman" w:hAnsi="Times New Roman" w:cs="Times New Roman"/>
            <w:sz w:val="24"/>
            <w:szCs w:val="24"/>
          </w:rPr>
          <w:t>)</w:t>
        </w:r>
      </w:ins>
      <w:ins w:id="40" w:author="Alex Borowicz" w:date="2019-04-08T13:40:00Z">
        <w:r w:rsidR="007B415F">
          <w:rPr>
            <w:rFonts w:ascii="Times New Roman" w:hAnsi="Times New Roman" w:cs="Times New Roman"/>
            <w:sz w:val="24"/>
            <w:szCs w:val="24"/>
          </w:rPr>
          <w:t>.</w:t>
        </w:r>
      </w:ins>
      <w:del w:id="41" w:author="Alex Borowicz" w:date="2019-04-08T13:28:00Z">
        <w:r w:rsidR="00266FAA" w:rsidDel="00087CF8">
          <w:rPr>
            <w:rFonts w:ascii="Times New Roman" w:hAnsi="Times New Roman" w:cs="Times New Roman"/>
            <w:sz w:val="24"/>
            <w:szCs w:val="24"/>
          </w:rPr>
          <w:delText>.</w:delText>
        </w:r>
      </w:del>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w:t>
      </w:r>
      <w:r w:rsidR="00795FA7">
        <w:rPr>
          <w:rFonts w:ascii="Times New Roman" w:hAnsi="Times New Roman" w:cs="Times New Roman"/>
          <w:sz w:val="24"/>
          <w:szCs w:val="24"/>
        </w:rPr>
        <w:lastRenderedPageBreak/>
        <w:t xml:space="preserve">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53EBC34B" w:rsidR="003904F1" w:rsidRDefault="003904F1">
      <w:pPr>
        <w:pStyle w:val="NormalWeb"/>
        <w:spacing w:before="0" w:beforeAutospacing="0" w:after="0" w:afterAutospacing="0" w:line="480" w:lineRule="auto"/>
        <w:ind w:firstLine="720"/>
        <w:pPrChange w:id="42" w:author="Alex Borowicz" w:date="2019-04-07T19:55:00Z">
          <w:pPr>
            <w:pStyle w:val="NormalWeb"/>
            <w:spacing w:before="0" w:beforeAutospacing="0" w:after="0" w:afterAutospacing="0" w:line="480" w:lineRule="auto"/>
          </w:pPr>
        </w:pPrChange>
      </w:pPr>
      <w:r w:rsidRPr="00CF41A8">
        <w:t xml:space="preserve">We pooled aerial imagery extracted from high-resolution video footage shot 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ins w:id="43" w:author="Alex Borowicz" w:date="2019-04-30T14:13:00Z">
        <w:r w:rsidR="006F3251">
          <w:t>.</w:t>
        </w:r>
      </w:ins>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down-sampled to </w:t>
      </w:r>
      <w:r w:rsidR="005F3433">
        <w:t xml:space="preserve">31 cm </w:t>
      </w:r>
      <w:r w:rsidR="0039082A">
        <w:t xml:space="preserve">per </w:t>
      </w:r>
      <w:r w:rsidR="005F3433">
        <w:t xml:space="preserve">pixel </w:t>
      </w:r>
      <w:r w:rsidR="005F3433" w:rsidRPr="00BF0105">
        <w:t xml:space="preserve">using a bilinear resampling function in ImageJ </w:t>
      </w:r>
      <w:r w:rsidR="00A81DF4">
        <w:t>[3</w:t>
      </w:r>
      <w:r w:rsidR="002E23C1">
        <w:t>5</w:t>
      </w:r>
      <w:r w:rsidR="00A81DF4">
        <w:t>]</w:t>
      </w:r>
      <w:r w:rsidR="005F3433">
        <w:t xml:space="preserve"> to </w:t>
      </w:r>
      <w:r w:rsidRPr="00CF41A8">
        <w:t xml:space="preserve">match </w:t>
      </w:r>
      <w:r w:rsidR="005F3433">
        <w:t>the</w:t>
      </w:r>
      <w:r w:rsidRPr="00CF41A8">
        <w:t xml:space="preserve"> 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strip width</w:t>
      </w:r>
      <w:r w:rsidR="00E44690">
        <w:t xml:space="preserve"> and the outer cameras a 143 m </w:t>
      </w:r>
      <w:r w:rsidR="00975521">
        <w:t>strip width</w:t>
      </w:r>
      <w:r w:rsidR="001B23DA">
        <w:t xml:space="preserve"> and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36</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7092BAA5"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59F783D" w:rsidR="003904F1" w:rsidRPr="00CF41A8" w:rsidRDefault="003904F1" w:rsidP="00CF41A8">
      <w:pPr>
        <w:pStyle w:val="NormalWeb"/>
        <w:spacing w:before="0" w:beforeAutospacing="0" w:after="0" w:afterAutospacing="0" w:line="480" w:lineRule="auto"/>
        <w:ind w:firstLine="720"/>
      </w:pPr>
      <w:r w:rsidRPr="00CF41A8">
        <w:lastRenderedPageBreak/>
        <w:t>All satellite imagery was collected at a resolution of 31cm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694E5EF8"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del w:id="44" w:author="Alex Borowicz" w:date="2019-04-08T10:38:00Z">
        <w:r w:rsidR="00DF51CD" w:rsidRPr="00CF41A8" w:rsidDel="00A65377">
          <w:rPr>
            <w:i/>
          </w:rPr>
          <w:delText>glacialis</w:delText>
        </w:r>
      </w:del>
      <w:ins w:id="45" w:author="Alex Borowicz" w:date="2019-04-08T10:38:00Z">
        <w:r w:rsidR="00A65377">
          <w:rPr>
            <w:i/>
          </w:rPr>
          <w:t>australis</w:t>
        </w:r>
      </w:ins>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A6DBBD8" w:rsidR="00450735" w:rsidRPr="00003D33" w:rsidRDefault="00450735" w:rsidP="002E23C1">
      <w:pPr>
        <w:spacing w:line="480" w:lineRule="auto"/>
      </w:pPr>
      <w:r w:rsidRPr="0065072A">
        <w:rPr>
          <w:rFonts w:ascii="Times New Roman" w:hAnsi="Times New Roman" w:cs="Times New Roman"/>
          <w:b/>
          <w:sz w:val="24"/>
          <w:szCs w:val="24"/>
        </w:rPr>
        <w:t>Fig 2</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Valdes,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6396B18A" w:rsidR="001930A5" w:rsidRPr="00CF41A8" w:rsidRDefault="003904F1">
      <w:pPr>
        <w:pStyle w:val="NormalWeb"/>
        <w:spacing w:before="0" w:beforeAutospacing="0" w:after="0" w:afterAutospacing="0" w:line="480" w:lineRule="auto"/>
        <w:ind w:firstLine="720"/>
        <w:pPrChange w:id="46" w:author="Alex Borowicz" w:date="2019-04-07T19:55:00Z">
          <w:pPr>
            <w:pStyle w:val="NormalWeb"/>
            <w:spacing w:before="0" w:beforeAutospacing="0" w:after="0" w:afterAutospacing="0" w:line="480" w:lineRule="auto"/>
          </w:pPr>
        </w:pPrChange>
      </w:pPr>
      <w:r w:rsidRPr="00CF41A8">
        <w:lastRenderedPageBreak/>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ins w:id="47" w:author="Alex Borowicz" w:date="2019-05-03T12:54:00Z">
        <w:r w:rsidR="00D52F38">
          <w:t xml:space="preserve">. </w:t>
        </w:r>
      </w:ins>
      <w:ins w:id="48" w:author="Alex Borowicz" w:date="2019-05-06T20:46:00Z">
        <w:r w:rsidR="00CB549D">
          <w:t>Different models require different input sizes and as such, we enlarged the</w:t>
        </w:r>
      </w:ins>
      <w:ins w:id="49" w:author="Alex Borowicz" w:date="2019-05-06T20:47:00Z">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ins>
      <w:ins w:id="50" w:author="Alex Borowicz" w:date="2019-05-06T20:46:00Z">
        <w:r w:rsidR="00CB549D">
          <w:t xml:space="preserve"> tiles</w:t>
        </w:r>
      </w:ins>
      <w:ins w:id="51" w:author="Alex Borowicz" w:date="2019-05-06T20:47:00Z">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ins>
      <w:ins w:id="52" w:author="Alex Borowicz" w:date="2019-05-07T13:04:00Z">
        <w:r w:rsidR="00D80BB5">
          <w:t xml:space="preserve"> pixels and</w:t>
        </w:r>
      </w:ins>
      <w:ins w:id="53" w:author="Alex Borowicz" w:date="2019-05-06T20:47:00Z">
        <w:r w:rsidR="00CB549D">
          <w:t xml:space="preserve"> 256</w:t>
        </w:r>
        <w:r w:rsidR="00CB549D" w:rsidRPr="00CF41A8">
          <w:t xml:space="preserve"> </w:t>
        </w:r>
        <m:oMath>
          <m:r>
            <w:rPr>
              <w:rFonts w:ascii="Cambria Math" w:hAnsi="Cambria Math"/>
            </w:rPr>
            <m:t>×</m:t>
          </m:r>
        </m:oMath>
        <w:r w:rsidR="00CB549D" w:rsidRPr="00CF41A8">
          <w:t xml:space="preserve"> </w:t>
        </w:r>
        <w:r w:rsidR="00CB549D">
          <w:t>256</w:t>
        </w:r>
      </w:ins>
      <w:ins w:id="54" w:author="Alex Borowicz" w:date="2019-05-07T13:04:00Z">
        <w:r w:rsidR="00D80BB5">
          <w:t xml:space="preserve"> pixels</w:t>
        </w:r>
      </w:ins>
      <w:ins w:id="55" w:author="Alex Borowicz" w:date="2019-05-06T20:48:00Z">
        <w:r w:rsidR="00CB549D">
          <w:t xml:space="preserve"> [[[[Add this code to the supplement]]]</w:t>
        </w:r>
      </w:ins>
      <w:ins w:id="56" w:author="Alex Borowicz" w:date="2019-05-06T20:47:00Z">
        <w:r w:rsidR="00CB549D">
          <w:t xml:space="preserve">. </w:t>
        </w:r>
      </w:ins>
      <w:del w:id="57" w:author="Alex Borowicz" w:date="2019-05-03T12:54:00Z">
        <w:r w:rsidRPr="00CF41A8" w:rsidDel="00D52F38">
          <w:delText>.</w:delText>
        </w:r>
      </w:del>
      <w:del w:id="58" w:author="Alex Borowicz" w:date="2019-05-06T20:45:00Z">
        <w:r w:rsidRPr="00CF41A8" w:rsidDel="00CB549D">
          <w:delText xml:space="preserve"> </w:delText>
        </w:r>
      </w:del>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40416 aerial tiles (water</w:t>
      </w:r>
      <w:r w:rsidR="00C86544">
        <w:t>: n</w:t>
      </w:r>
      <w:r w:rsidRPr="00CF41A8">
        <w:t>=39726; whale</w:t>
      </w:r>
      <w:r w:rsidR="00C86544">
        <w:t>: n</w:t>
      </w:r>
      <w:r w:rsidRPr="00CF41A8">
        <w:t xml:space="preserve">=690) and </w:t>
      </w:r>
      <w:r w:rsidRPr="003C67E1">
        <w:t>405</w:t>
      </w:r>
      <w:r w:rsidR="00F37F8C" w:rsidRPr="003C67E1">
        <w:t>16</w:t>
      </w:r>
      <w:r w:rsidRPr="003C67E1">
        <w:t xml:space="preserve"> satellite tiles (water</w:t>
      </w:r>
      <w:r w:rsidR="00C86544" w:rsidRPr="003C67E1">
        <w:t>: n</w:t>
      </w:r>
      <w:r w:rsidRPr="003C67E1">
        <w:t>=</w:t>
      </w:r>
      <w:r w:rsidR="00F37F8C" w:rsidRPr="003C67E1">
        <w:t>40</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 xml:space="preserve">(n=1390)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ins w:id="59" w:author="Alex Borowicz" w:date="2019-05-07T15:59:00Z">
        <w:r w:rsidR="00E04CA4">
          <w:rPr>
            <w:rFonts w:ascii="Times New Roman" w:eastAsia="Times New Roman" w:hAnsi="Times New Roman" w:cs="Times New Roman"/>
            <w:sz w:val="24"/>
            <w:szCs w:val="24"/>
          </w:rPr>
          <w:t xml:space="preserve">validation </w:t>
        </w:r>
      </w:ins>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2BAEB1A8" w:rsidR="000E6FC7" w:rsidRPr="005253B3" w:rsidRDefault="00B977FD">
      <w:pPr>
        <w:spacing w:line="480" w:lineRule="auto"/>
        <w:ind w:firstLine="720"/>
        <w:rPr>
          <w:rFonts w:ascii="Times New Roman" w:hAnsi="Times New Roman" w:cs="Times New Roman"/>
          <w:sz w:val="24"/>
          <w:szCs w:val="24"/>
        </w:rPr>
        <w:pPrChange w:id="60" w:author="Alex Borowicz" w:date="2019-04-07T19:55:00Z">
          <w:pPr>
            <w:spacing w:line="480" w:lineRule="auto"/>
          </w:pPr>
        </w:pPrChange>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 [</w:t>
      </w:r>
      <w:ins w:id="61" w:author="Alex Borowicz" w:date="2019-04-16T13:20:00Z">
        <w:r w:rsidR="00E04912">
          <w:rPr>
            <w:rFonts w:ascii="Times New Roman" w:hAnsi="Times New Roman" w:cs="Times New Roman"/>
            <w:sz w:val="24"/>
            <w:szCs w:val="24"/>
          </w:rPr>
          <w:t xml:space="preserve">7, </w:t>
        </w:r>
      </w:ins>
      <w:r>
        <w:rPr>
          <w:rFonts w:ascii="Times New Roman" w:hAnsi="Times New Roman" w:cs="Times New Roman"/>
          <w:sz w:val="24"/>
          <w:szCs w:val="24"/>
        </w:rPr>
        <w:t>3</w:t>
      </w:r>
      <w:r w:rsidR="002E23C1">
        <w:rPr>
          <w:rFonts w:ascii="Times New Roman" w:hAnsi="Times New Roman" w:cs="Times New Roman"/>
          <w:sz w:val="24"/>
          <w:szCs w:val="24"/>
        </w:rPr>
        <w:t>7</w:t>
      </w:r>
      <w:r>
        <w:rPr>
          <w:rFonts w:ascii="Times New Roman" w:hAnsi="Times New Roman" w:cs="Times New Roman"/>
          <w:sz w:val="24"/>
          <w:szCs w:val="24"/>
        </w:rPr>
        <w:t>]). Neural networks, the basis for CNNs, operate by simulating how neurons transmit information through the central nervous system [3</w:t>
      </w:r>
      <w:r w:rsidR="002E23C1">
        <w:rPr>
          <w:rFonts w:ascii="Times New Roman" w:hAnsi="Times New Roman" w:cs="Times New Roman"/>
          <w:sz w:val="24"/>
          <w:szCs w:val="24"/>
        </w:rPr>
        <w:t>8-39</w:t>
      </w:r>
      <w:r>
        <w:rPr>
          <w:rFonts w:ascii="Times New Roman" w:hAnsi="Times New Roman" w:cs="Times New Roman"/>
          <w:sz w:val="24"/>
          <w:szCs w:val="24"/>
        </w:rPr>
        <w:t xml:space="preserve">]. Information is input at a commencing </w:t>
      </w:r>
      <w:r>
        <w:rPr>
          <w:rFonts w:ascii="Times New Roman" w:hAnsi="Times New Roman" w:cs="Times New Roman"/>
          <w:sz w:val="24"/>
          <w:szCs w:val="24"/>
        </w:rPr>
        <w:lastRenderedPageBreak/>
        <w:t xml:space="preserve">node, which then passes information to several other nodes, which pass on to more nodes, until the output is translated at a terminal node. Each node adds some formulation to help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adjusting the network’s parameters to minimize the differences between the network’s outputs and the corrected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 and not included in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ins w:id="62" w:author="Alex Borowicz" w:date="2019-04-16T13:09:00Z">
        <w:r w:rsidR="001305E5">
          <w:rPr>
            <w:rFonts w:ascii="Times New Roman" w:hAnsi="Times New Roman" w:cs="Times New Roman"/>
            <w:sz w:val="24"/>
            <w:szCs w:val="24"/>
          </w:rPr>
          <w:t xml:space="preserve"> </w:t>
        </w:r>
      </w:ins>
      <w:ins w:id="63" w:author="Alex Borowicz" w:date="2019-04-16T13:10:00Z">
        <w:r w:rsidR="001305E5">
          <w:rPr>
            <w:rFonts w:ascii="Times New Roman" w:hAnsi="Times New Roman" w:cs="Times New Roman"/>
            <w:sz w:val="24"/>
            <w:szCs w:val="24"/>
          </w:rPr>
          <w:t xml:space="preserve">Deep learning is a rapidly-evolving field with new architectures regularly outstripping the performance of </w:t>
        </w:r>
      </w:ins>
      <w:ins w:id="64" w:author="Alex Borowicz" w:date="2019-04-16T13:11:00Z">
        <w:r w:rsidR="001305E5">
          <w:rPr>
            <w:rFonts w:ascii="Times New Roman" w:hAnsi="Times New Roman" w:cs="Times New Roman"/>
            <w:sz w:val="24"/>
            <w:szCs w:val="24"/>
          </w:rPr>
          <w:t>previous methods.</w:t>
        </w:r>
      </w:ins>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2628AE05" w14:textId="61F34EA3" w:rsidR="0069575A" w:rsidDel="00F61C5F" w:rsidRDefault="0069575A" w:rsidP="00F61C5F">
      <w:pPr>
        <w:pStyle w:val="NormalWeb"/>
        <w:spacing w:before="0" w:beforeAutospacing="0" w:after="0" w:afterAutospacing="0" w:line="480" w:lineRule="auto"/>
        <w:ind w:firstLine="720"/>
        <w:rPr>
          <w:del w:id="65" w:author="Alex Borowicz" w:date="2019-04-07T19:55:00Z"/>
        </w:rPr>
      </w:pPr>
      <w:r>
        <w:t xml:space="preserve">We trained our model using down-sampled aerial imagery. </w:t>
      </w:r>
      <w:r w:rsidRPr="00CF41A8">
        <w:t xml:space="preserve">We separated </w:t>
      </w:r>
      <w:del w:id="66" w:author="Alex Borowicz" w:date="2019-05-07T16:00:00Z">
        <w:r w:rsidRPr="00CF41A8" w:rsidDel="00E04CA4">
          <w:delText>75</w:delText>
        </w:r>
      </w:del>
      <w:ins w:id="67" w:author="Alex Borowicz" w:date="2019-05-07T16:00:00Z">
        <w:r w:rsidR="00E04CA4">
          <w:t>90</w:t>
        </w:r>
      </w:ins>
      <w:r w:rsidRPr="00CF41A8">
        <w:t xml:space="preserve">% of aerial </w:t>
      </w:r>
      <w:r>
        <w:t>imagery</w:t>
      </w:r>
      <w:r w:rsidRPr="00CF41A8">
        <w:t xml:space="preserve"> for use in training, and </w:t>
      </w:r>
      <w:del w:id="68" w:author="Alex Borowicz" w:date="2019-05-07T16:00:00Z">
        <w:r w:rsidRPr="00CF41A8" w:rsidDel="00E04CA4">
          <w:delText>25</w:delText>
        </w:r>
      </w:del>
      <w:ins w:id="69" w:author="Alex Borowicz" w:date="2019-05-07T16:00:00Z">
        <w:r w:rsidR="00E04CA4">
          <w:t>10</w:t>
        </w:r>
      </w:ins>
      <w:r w:rsidRPr="00CF41A8">
        <w:t>% for use in validating the trained model</w:t>
      </w:r>
      <w:r w:rsidR="00E81A0E">
        <w:t xml:space="preserve">, repeating this process to create a </w:t>
      </w:r>
      <w:del w:id="70" w:author="Alex Borowicz" w:date="2019-05-07T16:00:00Z">
        <w:r w:rsidR="00E81A0E" w:rsidDel="00E04CA4">
          <w:delText>4</w:delText>
        </w:r>
      </w:del>
      <w:ins w:id="71" w:author="Alex Borowicz" w:date="2019-05-07T16:00:00Z">
        <w:r w:rsidR="00E04CA4">
          <w:t>10</w:t>
        </w:r>
      </w:ins>
      <w:r w:rsidR="00E81A0E">
        <w:t>-fold validation system</w:t>
      </w:r>
      <w:ins w:id="72" w:author="Alex Borowicz" w:date="2019-05-07T16:00:00Z">
        <w:r w:rsidR="00E04CA4">
          <w:t xml:space="preserve"> wherein we iteratively t</w:t>
        </w:r>
      </w:ins>
      <w:ins w:id="73" w:author="Alex Borowicz" w:date="2019-05-07T16:01:00Z">
        <w:r w:rsidR="00E04CA4">
          <w:t>rained and tested on each fold to verify that no set of images was having an undue influence on the model</w:t>
        </w:r>
      </w:ins>
      <w:r w:rsidR="004A7171">
        <w:t xml:space="preserve"> (</w:t>
      </w:r>
      <w:r w:rsidR="004A7171" w:rsidRPr="00E04CA4">
        <w:rPr>
          <w:highlight w:val="yellow"/>
          <w:rPrChange w:id="74" w:author="Alex Borowicz" w:date="2019-05-07T16:01:00Z">
            <w:rPr/>
          </w:rPrChange>
        </w:rPr>
        <w:t>S</w:t>
      </w:r>
      <w:r w:rsidR="003C67E1" w:rsidRPr="00E04CA4">
        <w:rPr>
          <w:highlight w:val="yellow"/>
          <w:rPrChange w:id="75" w:author="Alex Borowicz" w:date="2019-05-07T16:01:00Z">
            <w:rPr/>
          </w:rPrChange>
        </w:rPr>
        <w:t>2</w:t>
      </w:r>
      <w:r w:rsidR="004A7171" w:rsidRPr="00E04CA4">
        <w:rPr>
          <w:highlight w:val="yellow"/>
          <w:rPrChange w:id="76" w:author="Alex Borowicz" w:date="2019-05-07T16:01:00Z">
            <w:rPr/>
          </w:rPrChange>
        </w:rPr>
        <w:t xml:space="preserve"> File</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a standard against which the CNN's performance was compared. It is important to note that our model was naive to 'real' satellite imagery and was </w:t>
      </w:r>
      <w:r>
        <w:lastRenderedPageBreak/>
        <w:t>applied without further refinement following its development using the down-sampled aerial training and testing dataset.</w:t>
      </w:r>
    </w:p>
    <w:p w14:paraId="3FC03348" w14:textId="77777777" w:rsidR="00F61C5F" w:rsidRPr="00CF41A8" w:rsidRDefault="00F61C5F">
      <w:pPr>
        <w:pStyle w:val="NormalWeb"/>
        <w:spacing w:before="0" w:beforeAutospacing="0" w:after="0" w:afterAutospacing="0" w:line="480" w:lineRule="auto"/>
        <w:ind w:firstLine="720"/>
        <w:rPr>
          <w:ins w:id="77" w:author="Alex Borowicz" w:date="2019-04-07T19:56:00Z"/>
        </w:rPr>
        <w:pPrChange w:id="78" w:author="Alex Borowicz" w:date="2019-04-07T19:55:00Z">
          <w:pPr>
            <w:pStyle w:val="NormalWeb"/>
            <w:spacing w:before="0" w:beforeAutospacing="0" w:after="0" w:afterAutospacing="0" w:line="480" w:lineRule="auto"/>
          </w:pPr>
        </w:pPrChange>
      </w:pPr>
    </w:p>
    <w:p w14:paraId="79F9C839" w14:textId="02527A95" w:rsidR="003904F1" w:rsidRPr="00FE61D0" w:rsidRDefault="00FE61D0">
      <w:pPr>
        <w:pStyle w:val="NormalWeb"/>
        <w:spacing w:before="0" w:beforeAutospacing="0" w:after="0" w:afterAutospacing="0" w:line="480" w:lineRule="auto"/>
        <w:ind w:firstLine="720"/>
        <w:pPrChange w:id="79" w:author="Alex Borowicz" w:date="2019-04-07T19:55:00Z">
          <w:pPr>
            <w:spacing w:line="480" w:lineRule="auto"/>
            <w:ind w:firstLine="720"/>
          </w:pPr>
        </w:pPrChange>
      </w:pPr>
      <w:r>
        <w:t xml:space="preserve">We implemented our CNN using the </w:t>
      </w:r>
      <w:proofErr w:type="spellStart"/>
      <w:r>
        <w:t>Pytorch</w:t>
      </w:r>
      <w:proofErr w:type="spellEnd"/>
      <w:r>
        <w:t xml:space="preserve"> framework [40], which </w:t>
      </w:r>
      <w:r w:rsidRPr="00CF41A8">
        <w:t>makes it easy to implement, train, and adapt</w:t>
      </w:r>
      <w:r>
        <w:t xml:space="preserve"> a model, and </w:t>
      </w:r>
      <w:del w:id="80" w:author="Alex Borowicz" w:date="2019-04-30T14:14:00Z">
        <w:r w:rsidDel="006F3251">
          <w:delText>used</w:delText>
        </w:r>
        <w:r w:rsidRPr="00CF41A8" w:rsidDel="006F3251">
          <w:delText xml:space="preserve"> </w:delText>
        </w:r>
      </w:del>
      <w:ins w:id="81" w:author="Alex Borowicz" w:date="2019-04-30T14:14:00Z">
        <w:r w:rsidR="006F3251">
          <w:t>tested</w:t>
        </w:r>
        <w:r w:rsidR="006F3251" w:rsidRPr="00CF41A8">
          <w:t xml:space="preserve"> </w:t>
        </w:r>
      </w:ins>
      <w:del w:id="82" w:author="Alex Borowicz" w:date="2019-04-30T14:17:00Z">
        <w:r w:rsidRPr="00CF41A8" w:rsidDel="006F3251">
          <w:delText>the</w:delText>
        </w:r>
      </w:del>
      <w:ins w:id="83" w:author="Alex Borowicz" w:date="2019-04-30T14:21:00Z">
        <w:r w:rsidR="006F3251">
          <w:t>three</w:t>
        </w:r>
      </w:ins>
      <w:ins w:id="84" w:author="Alex Borowicz" w:date="2019-04-30T14:17:00Z">
        <w:r w:rsidR="006F3251">
          <w:t xml:space="preserve"> </w:t>
        </w:r>
      </w:ins>
      <w:ins w:id="85" w:author="Alex Borowicz" w:date="2019-04-30T14:14:00Z">
        <w:r w:rsidR="006F3251">
          <w:t xml:space="preserve">different architectures: </w:t>
        </w:r>
      </w:ins>
      <w:del w:id="86" w:author="Alex Borowicz" w:date="2019-04-30T14:16:00Z">
        <w:r w:rsidRPr="00CF41A8" w:rsidDel="006F3251">
          <w:delText xml:space="preserve"> </w:delText>
        </w:r>
      </w:del>
      <w:r w:rsidRPr="00CF41A8">
        <w:t>ResNet</w:t>
      </w:r>
      <w:ins w:id="87" w:author="Alex Borowicz" w:date="2019-04-30T14:21:00Z">
        <w:r w:rsidR="006F3251">
          <w:t xml:space="preserve"> (using both 18- and 34-layer </w:t>
        </w:r>
      </w:ins>
      <w:ins w:id="88" w:author="Alex Borowicz" w:date="2019-05-07T16:28:00Z">
        <w:r w:rsidR="000E1A34">
          <w:t>models</w:t>
        </w:r>
      </w:ins>
      <w:ins w:id="89" w:author="Alex Borowicz" w:date="2019-04-30T14:21:00Z">
        <w:r w:rsidR="006F3251">
          <w:t>)</w:t>
        </w:r>
      </w:ins>
      <w:r w:rsidRPr="00CF41A8">
        <w:t xml:space="preserve"> </w:t>
      </w:r>
      <w:del w:id="90" w:author="Alex Borowicz" w:date="2019-04-30T14:16:00Z">
        <w:r w:rsidRPr="00CF41A8" w:rsidDel="006F3251">
          <w:delText xml:space="preserve">architecture </w:delText>
        </w:r>
        <w:r w:rsidDel="006F3251">
          <w:delText xml:space="preserve">with </w:delText>
        </w:r>
        <w:r w:rsidRPr="00CF41A8" w:rsidDel="006F3251">
          <w:delText xml:space="preserve">18 layers </w:delText>
        </w:r>
      </w:del>
      <w:r>
        <w:t>[41]</w:t>
      </w:r>
      <w:ins w:id="91" w:author="Alex Borowicz" w:date="2019-04-30T14:16:00Z">
        <w:r w:rsidR="006F3251">
          <w:t xml:space="preserve">, </w:t>
        </w:r>
      </w:ins>
      <w:proofErr w:type="spellStart"/>
      <w:ins w:id="92" w:author="Alex Borowicz" w:date="2019-04-30T14:22:00Z">
        <w:r w:rsidR="006F3251">
          <w:t>DenseNet</w:t>
        </w:r>
        <w:proofErr w:type="spellEnd"/>
        <w:r w:rsidR="006F3251">
          <w:t xml:space="preserve"> </w:t>
        </w:r>
        <w:r w:rsidR="006F3251" w:rsidRPr="006F3251">
          <w:rPr>
            <w:highlight w:val="yellow"/>
            <w:rPrChange w:id="93" w:author="Alex Borowicz" w:date="2019-04-30T14:23:00Z">
              <w:rPr/>
            </w:rPrChange>
          </w:rPr>
          <w:t>[Huang et al. 2017]</w:t>
        </w:r>
      </w:ins>
      <w:ins w:id="94" w:author="Alex Borowicz" w:date="2019-04-30T14:23:00Z">
        <w:r w:rsidR="006F3251">
          <w:rPr>
            <w:highlight w:val="yellow"/>
          </w:rPr>
          <w:t xml:space="preserve">, and </w:t>
        </w:r>
      </w:ins>
      <w:proofErr w:type="spellStart"/>
      <w:ins w:id="95" w:author="Alex Borowicz" w:date="2019-04-30T14:38:00Z">
        <w:r w:rsidR="00BC2D1A">
          <w:rPr>
            <w:highlight w:val="yellow"/>
          </w:rPr>
          <w:t>ResNeX</w:t>
        </w:r>
      </w:ins>
      <w:ins w:id="96" w:author="Alex Borowicz" w:date="2019-04-30T14:39:00Z">
        <w:r w:rsidR="00BC2D1A">
          <w:rPr>
            <w:highlight w:val="yellow"/>
          </w:rPr>
          <w:t>t</w:t>
        </w:r>
      </w:ins>
      <w:proofErr w:type="spellEnd"/>
      <w:ins w:id="97" w:author="Alex Borowicz" w:date="2019-04-30T14:38:00Z">
        <w:r w:rsidR="00BC2D1A">
          <w:rPr>
            <w:highlight w:val="yellow"/>
          </w:rPr>
          <w:t xml:space="preserve"> [</w:t>
        </w:r>
        <w:proofErr w:type="spellStart"/>
        <w:r w:rsidR="00BC2D1A">
          <w:rPr>
            <w:highlight w:val="yellow"/>
          </w:rPr>
          <w:t>X</w:t>
        </w:r>
      </w:ins>
      <w:ins w:id="98" w:author="Alex Borowicz" w:date="2019-04-30T14:39:00Z">
        <w:r w:rsidR="00BC2D1A">
          <w:rPr>
            <w:highlight w:val="yellow"/>
          </w:rPr>
          <w:t>ie</w:t>
        </w:r>
        <w:proofErr w:type="spellEnd"/>
        <w:r w:rsidR="00BC2D1A">
          <w:rPr>
            <w:highlight w:val="yellow"/>
          </w:rPr>
          <w:t xml:space="preserve"> et al. 2017]</w:t>
        </w:r>
      </w:ins>
      <w:r w:rsidRPr="00CF41A8">
        <w:t>.</w:t>
      </w:r>
      <w:r>
        <w:t xml:space="preserve"> </w:t>
      </w:r>
      <w:ins w:id="99" w:author="Alex Borowicz" w:date="2019-04-30T14:40:00Z">
        <w:r w:rsidR="00BC2D1A" w:rsidRPr="00BC2D1A">
          <w:rPr>
            <w:highlight w:val="yellow"/>
            <w:rPrChange w:id="100" w:author="Alex Borowicz" w:date="2019-04-30T14:40:00Z">
              <w:rPr/>
            </w:rPrChange>
          </w:rPr>
          <w:t>[[[[TABLE]]]]</w:t>
        </w:r>
      </w:ins>
      <w:ins w:id="101" w:author="Alex Borowicz" w:date="2019-05-07T11:33:00Z">
        <w:r w:rsidR="00954991" w:rsidRPr="00954991">
          <w:rPr>
            <w:rPrChange w:id="102" w:author="Alex Borowicz" w:date="2019-05-07T11:33:00Z">
              <w:rPr>
                <w:highlight w:val="yellow"/>
              </w:rPr>
            </w:rPrChange>
          </w:rPr>
          <w:t>.</w:t>
        </w:r>
      </w:ins>
      <w:ins w:id="103" w:author="Alex Borowicz" w:date="2019-04-30T14:40:00Z">
        <w:r w:rsidR="00BC2D1A" w:rsidRPr="00954991">
          <w:rPr>
            <w:rPrChange w:id="104" w:author="Alex Borowicz" w:date="2019-05-07T11:33:00Z">
              <w:rPr>
                <w:highlight w:val="yellow"/>
              </w:rPr>
            </w:rPrChange>
          </w:rPr>
          <w:t xml:space="preserve"> </w:t>
        </w:r>
      </w:ins>
      <w:ins w:id="105" w:author="Alex Borowicz" w:date="2019-05-07T11:33:00Z">
        <w:r w:rsidR="00954991">
          <w:t xml:space="preserve">These models are </w:t>
        </w:r>
      </w:ins>
      <w:ins w:id="106" w:author="Alex Borowicz" w:date="2019-05-07T11:34:00Z">
        <w:r w:rsidR="00954991">
          <w:t>all widely-used and have performed well in various competitions.</w:t>
        </w:r>
      </w:ins>
      <w:ins w:id="107" w:author="Alex Borowicz" w:date="2019-05-07T11:33:00Z">
        <w:r w:rsidR="00954991" w:rsidRPr="00954991">
          <w:rPr>
            <w:rPrChange w:id="108" w:author="Alex Borowicz" w:date="2019-05-07T11:33:00Z">
              <w:rPr>
                <w:highlight w:val="yellow"/>
              </w:rPr>
            </w:rPrChange>
          </w:rPr>
          <w:t xml:space="preserve"> </w:t>
        </w:r>
      </w:ins>
      <w:del w:id="109" w:author="Alex Borowicz" w:date="2019-04-30T14:54:00Z">
        <w:r w:rsidRPr="00FE61D0" w:rsidDel="00BE79AC">
          <w:delText xml:space="preserve">The </w:delText>
        </w:r>
      </w:del>
      <w:ins w:id="110" w:author="Alex Borowicz" w:date="2019-04-30T14:54:00Z">
        <w:r w:rsidR="00BE79AC">
          <w:t>Each</w:t>
        </w:r>
        <w:r w:rsidR="00BE79AC" w:rsidRPr="00FE61D0">
          <w:t xml:space="preserve"> </w:t>
        </w:r>
      </w:ins>
      <w:r w:rsidRPr="00FE61D0">
        <w:t xml:space="preserve">network takes as input a </w:t>
      </w:r>
      <w:del w:id="111" w:author="Alex Borowicz" w:date="2019-05-07T11:28:00Z">
        <w:r w:rsidRPr="00FE61D0" w:rsidDel="006520CD">
          <w:delText>32</w:delText>
        </w:r>
        <w:r w:rsidR="00E81A0E" w:rsidDel="006520CD">
          <w:delText xml:space="preserve"> </w:delText>
        </w:r>
        <m:oMath>
          <m:r>
            <w:rPr>
              <w:rFonts w:ascii="Cambria Math" w:hAnsi="Cambria Math"/>
            </w:rPr>
            <m:t>×</m:t>
          </m:r>
        </m:oMath>
        <w:r w:rsidR="00E81A0E" w:rsidDel="006520CD">
          <w:delText xml:space="preserve"> </w:delText>
        </w:r>
        <w:r w:rsidRPr="00FE61D0" w:rsidDel="006520CD">
          <w:delText>32</w:delText>
        </w:r>
      </w:del>
      <w:del w:id="112" w:author="Alex Borowicz" w:date="2019-04-30T15:30:00Z">
        <w:r w:rsidRPr="00FE61D0" w:rsidDel="00893625">
          <w:delText xml:space="preserve"> </w:delText>
        </w:r>
      </w:del>
      <w:del w:id="113" w:author="Alex Borowicz" w:date="2019-05-07T11:28:00Z">
        <w:r w:rsidRPr="00FE61D0" w:rsidDel="006520CD">
          <w:delText>pixel</w:delText>
        </w:r>
      </w:del>
      <w:ins w:id="114" w:author="Alex Borowicz" w:date="2019-05-07T11:28:00Z">
        <w:r w:rsidR="006520CD">
          <w:t>small</w:t>
        </w:r>
      </w:ins>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FE61D0">
        <w:t>S</w:t>
      </w:r>
      <w:r w:rsidR="003C67E1">
        <w:t>1</w:t>
      </w:r>
      <w:r w:rsidR="00793D87" w:rsidRPr="00FE61D0">
        <w:t>-</w:t>
      </w:r>
      <w:r w:rsidR="003C67E1">
        <w:t>4</w:t>
      </w:r>
      <w:r w:rsidR="00793D87" w:rsidRPr="00FE61D0">
        <w:t xml:space="preserve"> File</w:t>
      </w:r>
      <w:r w:rsidR="00E708D6" w:rsidRPr="00FE61D0">
        <w:t>s</w:t>
      </w:r>
      <w:r w:rsidR="00791E3F" w:rsidRPr="00FE61D0">
        <w:t>)</w:t>
      </w:r>
      <w:r w:rsidR="003904F1" w:rsidRPr="00FE61D0">
        <w:t>, required software packages</w:t>
      </w:r>
      <w:r w:rsidR="00791E3F" w:rsidRPr="00FE61D0">
        <w:t xml:space="preserve"> (S</w:t>
      </w:r>
      <w:r w:rsidR="00DE5281" w:rsidRPr="00FE61D0">
        <w:t>2</w:t>
      </w:r>
      <w:r w:rsidR="00793D87" w:rsidRPr="00FE61D0">
        <w:t xml:space="preserve"> Table</w:t>
      </w:r>
      <w:r w:rsidR="00791E3F" w:rsidRPr="00FE61D0">
        <w:t>)</w:t>
      </w:r>
      <w:r w:rsidR="003904F1" w:rsidRPr="00FE61D0">
        <w:t>, and details on hardware</w:t>
      </w:r>
      <w:r w:rsidR="00793D87" w:rsidRPr="00FE61D0">
        <w:t xml:space="preserve"> used</w:t>
      </w:r>
      <w:r w:rsidR="00791E3F" w:rsidRPr="00FE61D0">
        <w:t xml:space="preserve"> (S</w:t>
      </w:r>
      <w:r w:rsidR="003C67E1">
        <w:t>5</w:t>
      </w:r>
      <w:r w:rsidR="00793D87" w:rsidRPr="00FE61D0">
        <w:t xml:space="preserve"> File</w:t>
      </w:r>
      <w:r w:rsidR="00791E3F" w:rsidRPr="00FE61D0">
        <w:t>)</w:t>
      </w:r>
      <w:r w:rsidR="003904F1" w:rsidRPr="00FE61D0">
        <w:t xml:space="preserve"> are included in </w:t>
      </w:r>
      <w:r w:rsidR="00791E3F" w:rsidRPr="00FE61D0">
        <w:t>supplementary materials</w:t>
      </w:r>
      <w:r w:rsidR="003904F1" w:rsidRPr="00FE61D0">
        <w:t xml:space="preserve">. </w:t>
      </w:r>
      <w:del w:id="115" w:author="Alex Borowicz" w:date="2019-05-07T11:29:00Z">
        <w:r w:rsidR="002F3709" w:rsidRPr="00FE61D0" w:rsidDel="00954991">
          <w:delText xml:space="preserve">We use a </w:delText>
        </w:r>
        <w:r w:rsidR="003904F1" w:rsidRPr="00FE61D0" w:rsidDel="00954991">
          <w:delText xml:space="preserve">ResNet-18 </w:delText>
        </w:r>
        <w:r w:rsidR="002F3709" w:rsidRPr="00FE61D0" w:rsidDel="00954991">
          <w:delText xml:space="preserve">model that </w:delText>
        </w:r>
        <w:r w:rsidR="003904F1" w:rsidRPr="00FE61D0" w:rsidDel="00954991">
          <w:delText>is</w:delText>
        </w:r>
      </w:del>
      <w:ins w:id="116" w:author="Alex Borowicz" w:date="2019-05-07T11:29:00Z">
        <w:r w:rsidR="00954991">
          <w:t>Each model was</w:t>
        </w:r>
      </w:ins>
      <w:r w:rsidR="003904F1" w:rsidRPr="00FE61D0">
        <w:t xml:space="preserve"> pre-trained on </w:t>
      </w:r>
      <w:r w:rsidR="002F3709" w:rsidRPr="00FE61D0">
        <w:t xml:space="preserve">the ImageNet dataset </w:t>
      </w:r>
      <w:r w:rsidR="00A81DF4" w:rsidRPr="00FE61D0">
        <w:t>[4</w:t>
      </w:r>
      <w:r>
        <w:t>2</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1000</w:t>
      </w:r>
      <w:ins w:id="117" w:author="Alex Borowicz" w:date="2019-05-07T11:29:00Z">
        <w:r w:rsidR="00954991">
          <w:t xml:space="preserve"> different</w:t>
        </w:r>
      </w:ins>
      <w:r w:rsidR="002F3709" w:rsidRPr="00FE61D0">
        <w:t xml:space="preserve"> classes</w:t>
      </w:r>
      <w:ins w:id="118" w:author="Alex Borowicz" w:date="2019-04-16T11:15:00Z">
        <w:r w:rsidR="00276C81">
          <w:t xml:space="preserve"> (e.g. ‘house,’ ‘spider,’ </w:t>
        </w:r>
      </w:ins>
      <w:ins w:id="119" w:author="Alex Borowicz" w:date="2019-04-16T11:16:00Z">
        <w:r w:rsidR="00276C81">
          <w:t>‘fire’)</w:t>
        </w:r>
      </w:ins>
      <w:r w:rsidR="002F3709" w:rsidRPr="00FE61D0">
        <w:t>. We modify the last layer of this model to train with our data, i.e. from outputting 1000 classes to outputting 2 classes. Pre-training the model on ImageNet has been known to reduce overfitting and training time</w:t>
      </w:r>
      <w:ins w:id="120" w:author="Alex Borowicz" w:date="2019-05-07T11:33:00Z">
        <w:r w:rsidR="00954991">
          <w:t xml:space="preserve"> [42]</w:t>
        </w:r>
      </w:ins>
      <w:r w:rsidR="002F3709" w:rsidRPr="00FE61D0">
        <w:t>.</w:t>
      </w:r>
    </w:p>
    <w:p w14:paraId="688AE3B1" w14:textId="24407CA1" w:rsidR="00BB6D86" w:rsidRDefault="003904F1" w:rsidP="00E30FFB">
      <w:pPr>
        <w:pStyle w:val="NormalWeb"/>
        <w:spacing w:before="0" w:beforeAutospacing="0" w:after="0" w:afterAutospacing="0" w:line="480" w:lineRule="auto"/>
        <w:ind w:firstLine="720"/>
        <w:rPr>
          <w:ins w:id="121" w:author="Alex Borowicz" w:date="2019-05-07T11:45:00Z"/>
        </w:rPr>
      </w:pPr>
      <w:r w:rsidRPr="00CF41A8">
        <w:t xml:space="preserve">Whales are inherently rare in imagery. The training architecture takes small batches of </w:t>
      </w:r>
      <w:r w:rsidR="002F3709">
        <w:t xml:space="preserve">four </w:t>
      </w:r>
      <w:r w:rsidRPr="00CF41A8">
        <w:t>image</w:t>
      </w:r>
      <w:r w:rsidR="002F3709">
        <w:t xml:space="preserve">s </w:t>
      </w:r>
      <w:r w:rsidRPr="00CF41A8">
        <w:t>at a time and, given the rarity, would likely end up looking only at images of water much of the time, potentially creating an unreliable model. To overcome this, we implemented a weighted random sampler, which increases the probability that a whale image will appear in any given batch in proportion to the number of whale images in the overall training set (</w:t>
      </w:r>
      <w:r w:rsidR="00793D87">
        <w:t>S</w:t>
      </w:r>
      <w:r w:rsidR="003C67E1">
        <w:t>3</w:t>
      </w:r>
      <w:r w:rsidR="00793D87">
        <w:t xml:space="preserve"> and S4 Files</w:t>
      </w:r>
      <w:r w:rsidRPr="00CF41A8">
        <w:t xml:space="preserve">). </w:t>
      </w:r>
      <w:ins w:id="122" w:author="Alex Borowicz" w:date="2019-05-07T11:45:00Z">
        <w:r w:rsidR="00BB6D86">
          <w:t>Users can s</w:t>
        </w:r>
      </w:ins>
      <w:ins w:id="123" w:author="Alex Borowicz" w:date="2019-05-07T11:46:00Z">
        <w:r w:rsidR="00BB6D86">
          <w:t xml:space="preserve">et several hyperparameters and we experimented primarily with the learning rate, which governs how </w:t>
        </w:r>
      </w:ins>
      <w:ins w:id="124" w:author="Alex Borowicz" w:date="2019-05-07T11:47:00Z">
        <w:r w:rsidR="00BB6D86">
          <w:t xml:space="preserve">new information is weighted against older information. We chose five </w:t>
        </w:r>
        <w:r w:rsidR="00BB6D86">
          <w:lastRenderedPageBreak/>
          <w:t>learning rates: 0.2, 0.1, 0.01, 0.001, and 0.0009.</w:t>
        </w:r>
      </w:ins>
      <w:ins w:id="125" w:author="Alex Borowicz" w:date="2019-05-07T11:48:00Z">
        <w:r w:rsidR="00BB6D86">
          <w:t xml:space="preserve"> Higher learning rates indicate that the model will down-weight older information as it encounters new information. Too high o</w:t>
        </w:r>
      </w:ins>
      <w:ins w:id="126" w:author="Alex Borowicz" w:date="2019-05-07T11:49:00Z">
        <w:r w:rsidR="00BB6D86">
          <w:t xml:space="preserve">f a learning rate and </w:t>
        </w:r>
        <w:r w:rsidR="000C2971">
          <w:t>the model will disregard previous whales it has seen in favor of the characteristics of the most recent whale it has encountered. Too low, and the model is reluctant to incorporate new information.</w:t>
        </w:r>
      </w:ins>
    </w:p>
    <w:p w14:paraId="0EC5AD83" w14:textId="41E425CC" w:rsidR="00561E27" w:rsidRPr="00E30FFB" w:rsidRDefault="003904F1" w:rsidP="00E30FFB">
      <w:pPr>
        <w:pStyle w:val="NormalWeb"/>
        <w:spacing w:before="0" w:beforeAutospacing="0" w:after="0" w:afterAutospacing="0" w:line="480" w:lineRule="auto"/>
        <w:ind w:firstLine="720"/>
      </w:pP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3A648529" w:rsidR="00641392" w:rsidRDefault="004E69CA">
      <w:pPr>
        <w:pStyle w:val="NormalWeb"/>
        <w:spacing w:before="0" w:beforeAutospacing="0" w:after="0" w:afterAutospacing="0" w:line="480" w:lineRule="auto"/>
        <w:ind w:firstLine="720"/>
        <w:pPrChange w:id="127" w:author="Alex Borowicz" w:date="2019-04-07T19:56:00Z">
          <w:pPr>
            <w:pStyle w:val="NormalWeb"/>
            <w:spacing w:before="0" w:beforeAutospacing="0" w:after="0" w:afterAutospacing="0" w:line="480" w:lineRule="auto"/>
          </w:pPr>
        </w:pPrChange>
      </w:pPr>
      <w:r w:rsidRPr="00CF41A8">
        <w:t xml:space="preserve">Image tiling took approximately 15 seconds per </w:t>
      </w:r>
      <w:r>
        <w:t>km</w:t>
      </w:r>
      <w:r>
        <w:rPr>
          <w:rFonts w:ascii="Calibri" w:hAnsi="Calibri" w:cs="Calibri"/>
        </w:rPr>
        <w:t>²</w:t>
      </w:r>
      <w:r w:rsidRPr="00CF41A8">
        <w:t xml:space="preserve"> </w:t>
      </w:r>
      <w:del w:id="128" w:author="Alex Borowicz" w:date="2019-05-07T13:11:00Z">
        <w:r w:rsidRPr="00CF41A8" w:rsidDel="00D80BB5">
          <w:delText xml:space="preserve">on an Nvidia </w:delText>
        </w:r>
        <w:r w:rsidR="00DA7F16" w:rsidDel="00D80BB5">
          <w:delText xml:space="preserve">Tesla </w:delText>
        </w:r>
        <w:r w:rsidRPr="00CF41A8" w:rsidDel="00D80BB5">
          <w:delText>K80 GPU, though this relationship is unlikely to be linear</w:delText>
        </w:r>
      </w:del>
      <w:ins w:id="129" w:author="Alex Borowicz" w:date="2019-05-07T13:11:00Z">
        <w:r w:rsidR="00D80BB5">
          <w:t xml:space="preserve">though </w:t>
        </w:r>
      </w:ins>
      <w:ins w:id="130" w:author="Alex Borowicz" w:date="2019-05-09T10:25:00Z">
        <w:r w:rsidR="00545221">
          <w:t xml:space="preserve">the precise timing </w:t>
        </w:r>
        <w:r w:rsidR="00307BE3">
          <w:t xml:space="preserve">is sensitive to the specific </w:t>
        </w:r>
        <w:proofErr w:type="spellStart"/>
        <w:r w:rsidR="00307BE3">
          <w:t>chararcteristics</w:t>
        </w:r>
        <w:proofErr w:type="spellEnd"/>
        <w:r w:rsidR="00307BE3">
          <w:t xml:space="preserve"> of the computing resources available</w:t>
        </w:r>
      </w:ins>
      <w:r w:rsidRPr="00CF41A8">
        <w:t>.</w:t>
      </w:r>
      <w:r>
        <w:t xml:space="preserve"> </w:t>
      </w:r>
      <w:r w:rsidR="001123EA" w:rsidRPr="00CF41A8">
        <w:t xml:space="preserve">Model training </w:t>
      </w:r>
      <w:del w:id="131" w:author="Alex Borowicz" w:date="2019-05-07T11:39:00Z">
        <w:r w:rsidR="001123EA" w:rsidRPr="00CF41A8" w:rsidDel="00BB6D86">
          <w:delText xml:space="preserve">took </w:delText>
        </w:r>
      </w:del>
      <w:ins w:id="132" w:author="Alex Borowicz" w:date="2019-05-07T11:39:00Z">
        <w:r w:rsidR="00BB6D86">
          <w:t>time varied among model architectures from</w:t>
        </w:r>
        <w:r w:rsidR="00BB6D86" w:rsidRPr="00CF41A8">
          <w:t xml:space="preserve"> </w:t>
        </w:r>
      </w:ins>
      <w:r w:rsidR="00FE2151">
        <w:t>approximately one</w:t>
      </w:r>
      <w:r w:rsidR="00FE2151" w:rsidRPr="00CF41A8">
        <w:t xml:space="preserve"> </w:t>
      </w:r>
      <w:r w:rsidR="001123EA" w:rsidRPr="00CF41A8">
        <w:t>hour</w:t>
      </w:r>
      <w:ins w:id="133" w:author="Alex Borowicz" w:date="2019-05-07T11:40:00Z">
        <w:r w:rsidR="00BB6D86">
          <w:t xml:space="preserve"> for ResNet-18 to nearly 7 hours for </w:t>
        </w:r>
        <w:proofErr w:type="spellStart"/>
        <w:r w:rsidR="00BB6D86">
          <w:t>DenseNet</w:t>
        </w:r>
      </w:ins>
      <w:proofErr w:type="spellEnd"/>
      <w:r w:rsidR="001123EA" w:rsidRPr="00CF41A8">
        <w:t xml:space="preserve"> </w:t>
      </w:r>
      <w:del w:id="134" w:author="Alex Borowicz" w:date="2019-05-07T13:11:00Z">
        <w:r w:rsidR="001123EA" w:rsidRPr="00CF41A8" w:rsidDel="00ED55CC">
          <w:delText>depending on the training set</w:delText>
        </w:r>
      </w:del>
      <w:ins w:id="135" w:author="Alex Borowicz" w:date="2019-05-07T13:11:00Z">
        <w:r w:rsidR="00ED55CC">
          <w:t>for the full training s</w:t>
        </w:r>
      </w:ins>
      <w:ins w:id="136" w:author="Alex Borowicz" w:date="2019-05-07T13:12:00Z">
        <w:r w:rsidR="00ED55CC">
          <w:t>et</w:t>
        </w:r>
      </w:ins>
      <w:r w:rsidR="001123EA" w:rsidRPr="00CF41A8">
        <w:t xml:space="preserve"> on our hardware (</w:t>
      </w:r>
      <w:r w:rsidR="00561E27" w:rsidRPr="00ED55CC">
        <w:rPr>
          <w:highlight w:val="yellow"/>
          <w:rPrChange w:id="137" w:author="Alex Borowicz" w:date="2019-05-07T13:12:00Z">
            <w:rPr/>
          </w:rPrChange>
        </w:rPr>
        <w:t>S</w:t>
      </w:r>
      <w:r w:rsidR="003C67E1" w:rsidRPr="00ED55CC">
        <w:rPr>
          <w:highlight w:val="yellow"/>
          <w:rPrChange w:id="138" w:author="Alex Borowicz" w:date="2019-05-07T13:12:00Z">
            <w:rPr/>
          </w:rPrChange>
        </w:rPr>
        <w:t>5</w:t>
      </w:r>
      <w:r w:rsidR="00561E27" w:rsidRPr="00ED55CC">
        <w:rPr>
          <w:highlight w:val="yellow"/>
          <w:rPrChange w:id="139" w:author="Alex Borowicz" w:date="2019-05-07T13:12:00Z">
            <w:rPr/>
          </w:rPrChange>
        </w:rPr>
        <w:t xml:space="preserve"> </w:t>
      </w:r>
      <w:r w:rsidR="00793D87" w:rsidRPr="00ED55CC">
        <w:rPr>
          <w:highlight w:val="yellow"/>
          <w:rPrChange w:id="140" w:author="Alex Borowicz" w:date="2019-05-07T13:12:00Z">
            <w:rPr/>
          </w:rPrChange>
        </w:rPr>
        <w:t>File</w:t>
      </w:r>
      <w:r w:rsidR="001123EA" w:rsidRPr="00CF41A8">
        <w:t xml:space="preserve">). </w:t>
      </w:r>
      <w:r w:rsidR="00A0640C" w:rsidRPr="00ED55CC">
        <w:rPr>
          <w:highlight w:val="yellow"/>
          <w:rPrChange w:id="141" w:author="Alex Borowicz" w:date="2019-05-07T13:12:00Z">
            <w:rPr/>
          </w:rPrChange>
        </w:rPr>
        <w:t xml:space="preserve">Our best model </w:t>
      </w:r>
      <w:r w:rsidRPr="00ED55CC">
        <w:rPr>
          <w:highlight w:val="yellow"/>
          <w:rPrChange w:id="142" w:author="Alex Borowicz" w:date="2019-05-07T13:12:00Z">
            <w:rPr/>
          </w:rPrChange>
        </w:rPr>
        <w:t>trained for</w:t>
      </w:r>
      <w:r>
        <w:t xml:space="preserve"> 24 epochs and </w:t>
      </w:r>
      <w:r w:rsidR="00A0640C" w:rsidRPr="00CF41A8">
        <w:t xml:space="preserve">used a learning rate set at </w:t>
      </w:r>
      <w:r w:rsidR="00273E18" w:rsidRPr="00CF41A8">
        <w:t>0.00</w:t>
      </w:r>
      <w:r w:rsidR="002E2DCA">
        <w:t>09</w:t>
      </w:r>
      <w:r w:rsidR="00A4013F" w:rsidRPr="00CF41A8">
        <w:t xml:space="preserve">, with a step size (a parameter that allows the learning rate to decay after a certain number of epochs) of </w:t>
      </w:r>
      <w:r w:rsidR="002E2DCA">
        <w:t>7</w:t>
      </w:r>
      <w:r w:rsidR="00A4013F" w:rsidRPr="00CF41A8">
        <w:t xml:space="preserve"> epochs, and a momentum of 0.9</w:t>
      </w:r>
      <w:r w:rsidR="00641392">
        <w:t>.</w:t>
      </w:r>
      <w:ins w:id="143" w:author="Alex Borowicz" w:date="2019-05-07T13:52:00Z">
        <w:r w:rsidR="0061367E">
          <w:t xml:space="preserve"> Learning rate had a similar effect across models </w:t>
        </w:r>
        <w:r w:rsidR="0061367E" w:rsidRPr="0061367E">
          <w:rPr>
            <w:b/>
            <w:highlight w:val="yellow"/>
            <w:rPrChange w:id="144" w:author="Alex Borowicz" w:date="2019-05-07T13:52:00Z">
              <w:rPr/>
            </w:rPrChange>
          </w:rPr>
          <w:t>(</w:t>
        </w:r>
      </w:ins>
      <w:ins w:id="145" w:author="Alex Borowicz" w:date="2019-05-07T16:37:00Z">
        <w:r w:rsidR="00DB217D">
          <w:rPr>
            <w:highlight w:val="yellow"/>
          </w:rPr>
          <w:t>Fig 3</w:t>
        </w:r>
      </w:ins>
      <w:ins w:id="146" w:author="Alex Borowicz" w:date="2019-05-07T13:52:00Z">
        <w:r w:rsidR="0061367E" w:rsidRPr="0061367E">
          <w:rPr>
            <w:b/>
            <w:highlight w:val="yellow"/>
            <w:rPrChange w:id="147" w:author="Alex Borowicz" w:date="2019-05-07T13:52:00Z">
              <w:rPr/>
            </w:rPrChange>
          </w:rPr>
          <w:t>)</w:t>
        </w:r>
        <w:r w:rsidR="0061367E">
          <w:rPr>
            <w:b/>
            <w:highlight w:val="yellow"/>
          </w:rPr>
          <w:t>.</w:t>
        </w:r>
      </w:ins>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4B4963">
        <w:t xml:space="preserve"> (Table 1)</w:t>
      </w:r>
      <w:r w:rsidR="00A0640C" w:rsidRPr="00CF41A8">
        <w:t>.</w:t>
      </w:r>
      <w:r w:rsidR="00A4013F" w:rsidRPr="00CF41A8">
        <w:t xml:space="preserve">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ins w:id="148" w:author="Alex Borowicz" w:date="2019-05-07T13:12:00Z">
        <w:r w:rsidR="00ED55CC">
          <w:rPr>
            <w:b/>
          </w:rPr>
          <w:t xml:space="preserve"> for ResNet-18</w:t>
        </w:r>
      </w:ins>
      <w:r w:rsidRPr="002E23C1">
        <w:rPr>
          <w:b/>
        </w:rPr>
        <w:t xml:space="preserve">. </w:t>
      </w:r>
    </w:p>
    <w:tbl>
      <w:tblPr>
        <w:tblStyle w:val="TableGrid"/>
        <w:tblW w:w="0" w:type="auto"/>
        <w:tblInd w:w="1323" w:type="dxa"/>
        <w:tblLook w:val="04A0" w:firstRow="1" w:lastRow="0" w:firstColumn="1" w:lastColumn="0" w:noHBand="0" w:noVBand="1"/>
      </w:tblPr>
      <w:tblGrid>
        <w:gridCol w:w="1870"/>
        <w:gridCol w:w="1870"/>
        <w:gridCol w:w="1870"/>
      </w:tblGrid>
      <w:tr w:rsidR="00450735" w:rsidRPr="00A10513" w14:paraId="5E3468A7" w14:textId="77777777" w:rsidTr="00E81A0E">
        <w:tc>
          <w:tcPr>
            <w:tcW w:w="1870" w:type="dxa"/>
          </w:tcPr>
          <w:p w14:paraId="0BB1AA23"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lastRenderedPageBreak/>
              <w:t>Model Results</w:t>
            </w:r>
          </w:p>
        </w:tc>
        <w:tc>
          <w:tcPr>
            <w:tcW w:w="1870" w:type="dxa"/>
          </w:tcPr>
          <w:p w14:paraId="39D8C5CD"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Precision</w:t>
            </w:r>
          </w:p>
        </w:tc>
        <w:tc>
          <w:tcPr>
            <w:tcW w:w="1870" w:type="dxa"/>
          </w:tcPr>
          <w:p w14:paraId="4C290F15" w14:textId="77777777" w:rsidR="00450735" w:rsidRPr="002E23C1" w:rsidRDefault="00450735" w:rsidP="00561E27">
            <w:pPr>
              <w:rPr>
                <w:rFonts w:ascii="Times New Roman" w:hAnsi="Times New Roman" w:cs="Times New Roman"/>
                <w:b/>
              </w:rPr>
            </w:pPr>
            <w:r w:rsidRPr="002E23C1">
              <w:rPr>
                <w:rFonts w:ascii="Times New Roman" w:hAnsi="Times New Roman" w:cs="Times New Roman"/>
                <w:b/>
              </w:rPr>
              <w:t>Recall</w:t>
            </w:r>
          </w:p>
        </w:tc>
      </w:tr>
      <w:tr w:rsidR="00450735" w:rsidRPr="00A10513" w:rsidDel="00ED55CC" w14:paraId="09E5D555" w14:textId="2F870001" w:rsidTr="00E81A0E">
        <w:trPr>
          <w:del w:id="149" w:author="Alex Borowicz" w:date="2019-05-07T13:16:00Z"/>
        </w:trPr>
        <w:tc>
          <w:tcPr>
            <w:tcW w:w="1870" w:type="dxa"/>
          </w:tcPr>
          <w:p w14:paraId="1B9FA836" w14:textId="63754EAE" w:rsidR="00450735" w:rsidRPr="00A10513" w:rsidDel="00ED55CC" w:rsidRDefault="00450735" w:rsidP="00561E27">
            <w:pPr>
              <w:rPr>
                <w:del w:id="150" w:author="Alex Borowicz" w:date="2019-05-07T13:16:00Z"/>
                <w:rFonts w:ascii="Times New Roman" w:hAnsi="Times New Roman" w:cs="Times New Roman"/>
              </w:rPr>
            </w:pPr>
            <w:del w:id="151" w:author="Alex Borowicz" w:date="2019-05-07T13:16:00Z">
              <w:r w:rsidDel="00ED55CC">
                <w:rPr>
                  <w:rFonts w:ascii="Times New Roman" w:hAnsi="Times New Roman" w:cs="Times New Roman"/>
                </w:rPr>
                <w:delText>LR = 0.0005</w:delText>
              </w:r>
            </w:del>
          </w:p>
        </w:tc>
        <w:tc>
          <w:tcPr>
            <w:tcW w:w="1870" w:type="dxa"/>
          </w:tcPr>
          <w:p w14:paraId="5704D56A" w14:textId="7B0E5FE8" w:rsidR="00450735" w:rsidDel="00ED55CC" w:rsidRDefault="00450735" w:rsidP="00561E27">
            <w:pPr>
              <w:rPr>
                <w:del w:id="152" w:author="Alex Borowicz" w:date="2019-05-07T13:16:00Z"/>
                <w:rFonts w:ascii="Times New Roman" w:hAnsi="Times New Roman" w:cs="Times New Roman"/>
              </w:rPr>
            </w:pPr>
            <w:del w:id="153" w:author="Alex Borowicz" w:date="2019-05-07T13:16: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6F7C2D61" w14:textId="718251BF" w:rsidR="00450735" w:rsidDel="00ED55CC" w:rsidRDefault="00450735" w:rsidP="00561E27">
            <w:pPr>
              <w:rPr>
                <w:del w:id="154" w:author="Alex Borowicz" w:date="2019-05-07T13:16:00Z"/>
                <w:rFonts w:ascii="Times New Roman" w:hAnsi="Times New Roman" w:cs="Times New Roman"/>
              </w:rPr>
            </w:pPr>
            <w:del w:id="155" w:author="Alex Borowicz" w:date="2019-05-07T13:16:00Z">
              <w:r w:rsidDel="00ED55CC">
                <w:rPr>
                  <w:rFonts w:ascii="Times New Roman" w:hAnsi="Times New Roman" w:cs="Times New Roman"/>
                </w:rPr>
                <w:delText>0.7769</w:delText>
              </w:r>
            </w:del>
          </w:p>
        </w:tc>
      </w:tr>
      <w:tr w:rsidR="00450735" w:rsidRPr="00A10513" w14:paraId="49CA6A61" w14:textId="77777777" w:rsidTr="00E81A0E">
        <w:tc>
          <w:tcPr>
            <w:tcW w:w="1870" w:type="dxa"/>
          </w:tcPr>
          <w:p w14:paraId="5135D15B" w14:textId="77777777" w:rsidR="00450735" w:rsidRPr="00E30FFB" w:rsidRDefault="00450735" w:rsidP="00561E27">
            <w:pPr>
              <w:rPr>
                <w:rFonts w:ascii="Times New Roman" w:hAnsi="Times New Roman" w:cs="Times New Roman"/>
                <w:b/>
              </w:rPr>
            </w:pPr>
            <w:r w:rsidRPr="00E30FFB">
              <w:rPr>
                <w:rFonts w:ascii="Times New Roman" w:hAnsi="Times New Roman" w:cs="Times New Roman"/>
                <w:b/>
              </w:rPr>
              <w:t>LR = 0.0009</w:t>
            </w:r>
          </w:p>
        </w:tc>
        <w:tc>
          <w:tcPr>
            <w:tcW w:w="1870" w:type="dxa"/>
          </w:tcPr>
          <w:p w14:paraId="18AD61BC" w14:textId="76BFA3A9" w:rsidR="00450735" w:rsidRPr="00E30FFB" w:rsidRDefault="00450735" w:rsidP="00561E27">
            <w:pP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.0000</w:t>
            </w:r>
          </w:p>
        </w:tc>
        <w:tc>
          <w:tcPr>
            <w:tcW w:w="1870" w:type="dxa"/>
          </w:tcPr>
          <w:p w14:paraId="4E8B1C53" w14:textId="74EAA217" w:rsidR="00450735" w:rsidRPr="00E30FFB" w:rsidRDefault="00450735" w:rsidP="00561E27">
            <w:pPr>
              <w:rPr>
                <w:rFonts w:ascii="Times New Roman" w:hAnsi="Times New Roman" w:cs="Times New Roman"/>
                <w:b/>
              </w:rPr>
            </w:pPr>
            <w:r w:rsidRPr="00E30FFB">
              <w:rPr>
                <w:rFonts w:ascii="Times New Roman" w:hAnsi="Times New Roman" w:cs="Times New Roman"/>
                <w:b/>
              </w:rPr>
              <w:t>0.9</w:t>
            </w:r>
            <w:ins w:id="156" w:author="Alex Borowicz" w:date="2019-05-07T13:17:00Z">
              <w:r w:rsidR="00ED55CC">
                <w:rPr>
                  <w:rFonts w:ascii="Times New Roman" w:hAnsi="Times New Roman" w:cs="Times New Roman"/>
                  <w:b/>
                </w:rPr>
                <w:t>324</w:t>
              </w:r>
            </w:ins>
            <w:del w:id="157" w:author="Alex Borowicz" w:date="2019-05-07T13:17:00Z">
              <w:r w:rsidRPr="00E30FFB" w:rsidDel="00ED55CC">
                <w:rPr>
                  <w:rFonts w:ascii="Times New Roman" w:hAnsi="Times New Roman" w:cs="Times New Roman"/>
                  <w:b/>
                </w:rPr>
                <w:delText>043</w:delText>
              </w:r>
            </w:del>
          </w:p>
        </w:tc>
      </w:tr>
      <w:tr w:rsidR="00450735" w:rsidRPr="00A10513" w14:paraId="5F7B2EAF" w14:textId="77777777" w:rsidTr="00E81A0E">
        <w:tc>
          <w:tcPr>
            <w:tcW w:w="1870" w:type="dxa"/>
          </w:tcPr>
          <w:p w14:paraId="755FD6FD" w14:textId="77777777" w:rsidR="00450735" w:rsidRPr="00A10513" w:rsidRDefault="00450735" w:rsidP="00561E27">
            <w:pPr>
              <w:rPr>
                <w:rFonts w:ascii="Times New Roman" w:hAnsi="Times New Roman" w:cs="Times New Roman"/>
              </w:rPr>
            </w:pPr>
            <w:r>
              <w:rPr>
                <w:rFonts w:ascii="Times New Roman" w:hAnsi="Times New Roman" w:cs="Times New Roman"/>
              </w:rPr>
              <w:t>LR = 0.001</w:t>
            </w:r>
            <w:del w:id="158" w:author="Alex Borowicz" w:date="2019-05-07T13:14:00Z">
              <w:r w:rsidDel="00ED55CC">
                <w:rPr>
                  <w:rFonts w:ascii="Times New Roman" w:hAnsi="Times New Roman" w:cs="Times New Roman"/>
                </w:rPr>
                <w:delText>0</w:delText>
              </w:r>
            </w:del>
          </w:p>
        </w:tc>
        <w:tc>
          <w:tcPr>
            <w:tcW w:w="1870" w:type="dxa"/>
          </w:tcPr>
          <w:p w14:paraId="78C79A3F" w14:textId="64EFE80C" w:rsidR="00450735" w:rsidRPr="00A10513" w:rsidRDefault="00450735" w:rsidP="00561E27">
            <w:pPr>
              <w:rPr>
                <w:rFonts w:ascii="Times New Roman" w:hAnsi="Times New Roman" w:cs="Times New Roman"/>
              </w:rPr>
            </w:pPr>
            <w:del w:id="159" w:author="Alex Borowicz" w:date="2019-05-07T13:16:00Z">
              <w:r w:rsidDel="00ED55CC">
                <w:rPr>
                  <w:rFonts w:ascii="Times New Roman" w:hAnsi="Times New Roman" w:cs="Times New Roman"/>
                </w:rPr>
                <w:delText>0.9990</w:delText>
              </w:r>
            </w:del>
            <w:ins w:id="160" w:author="Alex Borowicz" w:date="2019-05-07T13:16:00Z">
              <w:r w:rsidR="00ED55CC">
                <w:rPr>
                  <w:rFonts w:ascii="Times New Roman" w:hAnsi="Times New Roman" w:cs="Times New Roman"/>
                </w:rPr>
                <w:t>1.</w:t>
              </w:r>
            </w:ins>
            <w:ins w:id="161" w:author="Alex Borowicz" w:date="2019-05-07T13:17:00Z">
              <w:r w:rsidR="00ED55CC">
                <w:rPr>
                  <w:rFonts w:ascii="Times New Roman" w:hAnsi="Times New Roman" w:cs="Times New Roman"/>
                </w:rPr>
                <w:t>0000</w:t>
              </w:r>
            </w:ins>
          </w:p>
        </w:tc>
        <w:tc>
          <w:tcPr>
            <w:tcW w:w="1870" w:type="dxa"/>
          </w:tcPr>
          <w:p w14:paraId="1C756A49" w14:textId="634C184A" w:rsidR="00450735" w:rsidRPr="00A10513" w:rsidRDefault="00450735" w:rsidP="00561E27">
            <w:pPr>
              <w:rPr>
                <w:rFonts w:ascii="Times New Roman" w:hAnsi="Times New Roman" w:cs="Times New Roman"/>
              </w:rPr>
            </w:pPr>
            <w:del w:id="162" w:author="Alex Borowicz" w:date="2019-05-07T13:17:00Z">
              <w:r w:rsidDel="00ED55CC">
                <w:rPr>
                  <w:rFonts w:ascii="Times New Roman" w:hAnsi="Times New Roman" w:cs="Times New Roman"/>
                </w:rPr>
                <w:delText>0.7589</w:delText>
              </w:r>
            </w:del>
            <w:ins w:id="163" w:author="Alex Borowicz" w:date="2019-05-07T13:17:00Z">
              <w:r w:rsidR="00ED55CC">
                <w:rPr>
                  <w:rFonts w:ascii="Times New Roman" w:hAnsi="Times New Roman" w:cs="Times New Roman"/>
                </w:rPr>
                <w:t>0.9043</w:t>
              </w:r>
            </w:ins>
          </w:p>
        </w:tc>
      </w:tr>
      <w:tr w:rsidR="00450735" w:rsidRPr="00A10513" w14:paraId="486983AF" w14:textId="77777777" w:rsidTr="00E81A0E">
        <w:tc>
          <w:tcPr>
            <w:tcW w:w="1870" w:type="dxa"/>
          </w:tcPr>
          <w:p w14:paraId="13BAEA4F" w14:textId="01E25B0A" w:rsidR="00450735" w:rsidRDefault="00450735" w:rsidP="00561E27">
            <w:pPr>
              <w:rPr>
                <w:rFonts w:ascii="Times New Roman" w:hAnsi="Times New Roman" w:cs="Times New Roman"/>
              </w:rPr>
            </w:pPr>
            <w:r>
              <w:rPr>
                <w:rFonts w:ascii="Times New Roman" w:hAnsi="Times New Roman" w:cs="Times New Roman"/>
              </w:rPr>
              <w:t>LR = 0.0</w:t>
            </w:r>
            <w:ins w:id="164" w:author="Alex Borowicz" w:date="2019-05-07T13:17:00Z">
              <w:r w:rsidR="00ED55CC">
                <w:rPr>
                  <w:rFonts w:ascii="Times New Roman" w:hAnsi="Times New Roman" w:cs="Times New Roman"/>
                </w:rPr>
                <w:t>1</w:t>
              </w:r>
            </w:ins>
            <w:del w:id="165" w:author="Alex Borowicz" w:date="2019-05-07T13:17:00Z">
              <w:r w:rsidDel="00ED55CC">
                <w:rPr>
                  <w:rFonts w:ascii="Times New Roman" w:hAnsi="Times New Roman" w:cs="Times New Roman"/>
                </w:rPr>
                <w:delText>011</w:delText>
              </w:r>
            </w:del>
          </w:p>
        </w:tc>
        <w:tc>
          <w:tcPr>
            <w:tcW w:w="1870" w:type="dxa"/>
          </w:tcPr>
          <w:p w14:paraId="04BBA069" w14:textId="080EC7CD" w:rsidR="00450735" w:rsidRDefault="00450735" w:rsidP="00561E27">
            <w:pPr>
              <w:rPr>
                <w:rFonts w:ascii="Times New Roman" w:hAnsi="Times New Roman" w:cs="Times New Roman"/>
              </w:rPr>
            </w:pPr>
            <w:del w:id="166"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ins w:id="167" w:author="Alex Borowicz" w:date="2019-05-07T13:17:00Z">
              <w:r w:rsidR="00ED55CC">
                <w:rPr>
                  <w:rFonts w:ascii="Times New Roman" w:hAnsi="Times New Roman" w:cs="Times New Roman"/>
                </w:rPr>
                <w:t>0.9947</w:t>
              </w:r>
            </w:ins>
          </w:p>
        </w:tc>
        <w:tc>
          <w:tcPr>
            <w:tcW w:w="1870" w:type="dxa"/>
          </w:tcPr>
          <w:p w14:paraId="2D05891A" w14:textId="45EB052A" w:rsidR="00450735" w:rsidRDefault="00450735" w:rsidP="00561E27">
            <w:pPr>
              <w:rPr>
                <w:rFonts w:ascii="Times New Roman" w:hAnsi="Times New Roman" w:cs="Times New Roman"/>
              </w:rPr>
            </w:pPr>
            <w:del w:id="168" w:author="Alex Borowicz" w:date="2019-05-07T13:17:00Z">
              <w:r w:rsidDel="00ED55CC">
                <w:rPr>
                  <w:rFonts w:ascii="Times New Roman" w:hAnsi="Times New Roman" w:cs="Times New Roman"/>
                </w:rPr>
                <w:delText>0.4510</w:delText>
              </w:r>
            </w:del>
            <w:ins w:id="169" w:author="Alex Borowicz" w:date="2019-05-07T13:17:00Z">
              <w:r w:rsidR="00ED55CC">
                <w:rPr>
                  <w:rFonts w:ascii="Times New Roman" w:hAnsi="Times New Roman" w:cs="Times New Roman"/>
                </w:rPr>
                <w:t>0.8122</w:t>
              </w:r>
            </w:ins>
          </w:p>
        </w:tc>
      </w:tr>
      <w:tr w:rsidR="00450735" w:rsidRPr="00A10513" w14:paraId="034BF259" w14:textId="77777777" w:rsidTr="00E81A0E">
        <w:tc>
          <w:tcPr>
            <w:tcW w:w="1870" w:type="dxa"/>
          </w:tcPr>
          <w:p w14:paraId="12EDB73B" w14:textId="012F767D" w:rsidR="00450735" w:rsidRPr="00A10513" w:rsidRDefault="00450735" w:rsidP="00561E27">
            <w:pPr>
              <w:rPr>
                <w:rFonts w:ascii="Times New Roman" w:hAnsi="Times New Roman" w:cs="Times New Roman"/>
              </w:rPr>
            </w:pPr>
            <w:del w:id="170" w:author="Alex Borowicz" w:date="2019-05-07T13:17:00Z">
              <w:r w:rsidDel="00ED55CC">
                <w:rPr>
                  <w:rFonts w:ascii="Times New Roman" w:hAnsi="Times New Roman" w:cs="Times New Roman"/>
                </w:rPr>
                <w:delText>LR = 0.0012</w:delText>
              </w:r>
            </w:del>
            <w:ins w:id="171" w:author="Alex Borowicz" w:date="2019-05-07T13:17:00Z">
              <w:r w:rsidR="00ED55CC">
                <w:rPr>
                  <w:rFonts w:ascii="Times New Roman" w:hAnsi="Times New Roman" w:cs="Times New Roman"/>
                </w:rPr>
                <w:t>LR = 0.1</w:t>
              </w:r>
            </w:ins>
          </w:p>
        </w:tc>
        <w:tc>
          <w:tcPr>
            <w:tcW w:w="1870" w:type="dxa"/>
          </w:tcPr>
          <w:p w14:paraId="449B0011" w14:textId="43726668" w:rsidR="00450735" w:rsidRPr="00A10513" w:rsidRDefault="00450735" w:rsidP="00561E27">
            <w:pPr>
              <w:rPr>
                <w:rFonts w:ascii="Times New Roman" w:hAnsi="Times New Roman" w:cs="Times New Roman"/>
              </w:rPr>
            </w:pPr>
            <w:del w:id="172" w:author="Alex Borowicz" w:date="2019-05-07T13:17:00Z">
              <w:r w:rsidDel="00ED55CC">
                <w:rPr>
                  <w:rFonts w:ascii="Times New Roman" w:hAnsi="Times New Roman" w:cs="Times New Roman"/>
                </w:rPr>
                <w:delText>1</w:delText>
              </w:r>
              <w:r w:rsidR="00E30FFB" w:rsidDel="00ED55CC">
                <w:rPr>
                  <w:rFonts w:ascii="Times New Roman" w:hAnsi="Times New Roman" w:cs="Times New Roman"/>
                </w:rPr>
                <w:delText>.0000</w:delText>
              </w:r>
            </w:del>
          </w:p>
        </w:tc>
        <w:tc>
          <w:tcPr>
            <w:tcW w:w="1870" w:type="dxa"/>
          </w:tcPr>
          <w:p w14:paraId="095E5768" w14:textId="7E51CD3D" w:rsidR="00ED55CC" w:rsidRPr="00A10513" w:rsidRDefault="00450735" w:rsidP="00561E27">
            <w:pPr>
              <w:rPr>
                <w:rFonts w:ascii="Times New Roman" w:hAnsi="Times New Roman" w:cs="Times New Roman"/>
              </w:rPr>
            </w:pPr>
            <w:del w:id="173" w:author="Alex Borowicz" w:date="2019-05-07T13:18:00Z">
              <w:r w:rsidDel="00ED55CC">
                <w:rPr>
                  <w:rFonts w:ascii="Times New Roman" w:hAnsi="Times New Roman" w:cs="Times New Roman"/>
                </w:rPr>
                <w:delText>0.7028</w:delText>
              </w:r>
            </w:del>
          </w:p>
        </w:tc>
      </w:tr>
      <w:tr w:rsidR="00ED55CC" w:rsidRPr="00A10513" w14:paraId="419D9D38" w14:textId="77777777" w:rsidTr="00E81A0E">
        <w:trPr>
          <w:ins w:id="174" w:author="Alex Borowicz" w:date="2019-05-07T13:13:00Z"/>
        </w:trPr>
        <w:tc>
          <w:tcPr>
            <w:tcW w:w="1870" w:type="dxa"/>
          </w:tcPr>
          <w:p w14:paraId="55DDFBF6" w14:textId="7C9867FE" w:rsidR="00ED55CC" w:rsidRDefault="00ED55CC" w:rsidP="00561E27">
            <w:pPr>
              <w:rPr>
                <w:ins w:id="175" w:author="Alex Borowicz" w:date="2019-05-07T13:13:00Z"/>
                <w:rFonts w:ascii="Times New Roman" w:hAnsi="Times New Roman" w:cs="Times New Roman"/>
              </w:rPr>
            </w:pPr>
            <w:ins w:id="176" w:author="Alex Borowicz" w:date="2019-05-07T13:13:00Z">
              <w:r>
                <w:rPr>
                  <w:rFonts w:ascii="Times New Roman" w:hAnsi="Times New Roman" w:cs="Times New Roman"/>
                </w:rPr>
                <w:t>LR = 0</w:t>
              </w:r>
            </w:ins>
            <w:ins w:id="177" w:author="Alex Borowicz" w:date="2019-05-07T13:14:00Z">
              <w:r>
                <w:rPr>
                  <w:rFonts w:ascii="Times New Roman" w:hAnsi="Times New Roman" w:cs="Times New Roman"/>
                </w:rPr>
                <w:t>.</w:t>
              </w:r>
            </w:ins>
            <w:ins w:id="178" w:author="Alex Borowicz" w:date="2019-05-07T13:18:00Z">
              <w:r>
                <w:rPr>
                  <w:rFonts w:ascii="Times New Roman" w:hAnsi="Times New Roman" w:cs="Times New Roman"/>
                </w:rPr>
                <w:t>2</w:t>
              </w:r>
            </w:ins>
          </w:p>
        </w:tc>
        <w:tc>
          <w:tcPr>
            <w:tcW w:w="1870" w:type="dxa"/>
          </w:tcPr>
          <w:p w14:paraId="4017DF8A" w14:textId="616B64F0" w:rsidR="00ED55CC" w:rsidRDefault="00ED55CC" w:rsidP="00561E27">
            <w:pPr>
              <w:rPr>
                <w:ins w:id="179" w:author="Alex Borowicz" w:date="2019-05-07T13:13:00Z"/>
                <w:rFonts w:ascii="Times New Roman" w:hAnsi="Times New Roman" w:cs="Times New Roman"/>
              </w:rPr>
            </w:pPr>
          </w:p>
        </w:tc>
        <w:tc>
          <w:tcPr>
            <w:tcW w:w="1870" w:type="dxa"/>
          </w:tcPr>
          <w:p w14:paraId="6EE77C6F" w14:textId="291B8718" w:rsidR="00ED55CC" w:rsidRDefault="00ED55CC" w:rsidP="00561E27">
            <w:pPr>
              <w:rPr>
                <w:ins w:id="180" w:author="Alex Borowicz" w:date="2019-05-07T13:13:00Z"/>
                <w:rFonts w:ascii="Times New Roman" w:hAnsi="Times New Roman" w:cs="Times New Roman"/>
              </w:rPr>
            </w:pPr>
          </w:p>
        </w:tc>
      </w:tr>
    </w:tbl>
    <w:p w14:paraId="345025A3" w14:textId="465B17A0" w:rsidR="004C4C46" w:rsidRDefault="004C4C46" w:rsidP="00CF41A8">
      <w:pPr>
        <w:pStyle w:val="NormalWeb"/>
        <w:spacing w:before="0" w:beforeAutospacing="0" w:after="0" w:afterAutospacing="0" w:line="480" w:lineRule="auto"/>
        <w:rPr>
          <w:ins w:id="181" w:author="Alex Borowicz" w:date="2019-05-07T15:37:00Z"/>
        </w:rPr>
      </w:pPr>
    </w:p>
    <w:p w14:paraId="20441369" w14:textId="73BC0D51" w:rsidR="009B531F" w:rsidRPr="00003D33" w:rsidRDefault="009B531F" w:rsidP="009B531F">
      <w:pPr>
        <w:spacing w:line="480" w:lineRule="auto"/>
        <w:rPr>
          <w:ins w:id="182" w:author="Alex Borowicz" w:date="2019-05-07T15:37:00Z"/>
        </w:rPr>
      </w:pPr>
      <w:ins w:id="183" w:author="Alex Borowicz" w:date="2019-05-07T15:37:00Z">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Pr>
            <w:rFonts w:ascii="Times New Roman" w:hAnsi="Times New Roman" w:cs="Times New Roman"/>
            <w:sz w:val="24"/>
            <w:szCs w:val="24"/>
          </w:rPr>
          <w:t xml:space="preserve">: </w:t>
        </w:r>
      </w:ins>
      <w:ins w:id="184" w:author="Alex Borowicz" w:date="2019-05-07T15:39:00Z">
        <w:r>
          <w:rPr>
            <w:rFonts w:ascii="Times New Roman" w:hAnsi="Times New Roman" w:cs="Times New Roman"/>
            <w:b/>
            <w:sz w:val="24"/>
            <w:szCs w:val="24"/>
          </w:rPr>
          <w:t xml:space="preserve">Effect of learning rate on </w:t>
        </w:r>
        <w:proofErr w:type="spellStart"/>
        <w:r>
          <w:rPr>
            <w:rFonts w:ascii="Times New Roman" w:hAnsi="Times New Roman" w:cs="Times New Roman"/>
            <w:b/>
            <w:sz w:val="24"/>
            <w:szCs w:val="24"/>
          </w:rPr>
          <w:t>perfomance</w:t>
        </w:r>
      </w:ins>
      <w:proofErr w:type="spellEnd"/>
      <w:ins w:id="185" w:author="Alex Borowicz" w:date="2019-05-07T15:37:00Z">
        <w:r>
          <w:rPr>
            <w:rFonts w:ascii="Times New Roman" w:hAnsi="Times New Roman" w:cs="Times New Roman"/>
            <w:b/>
            <w:sz w:val="24"/>
            <w:szCs w:val="24"/>
          </w:rPr>
          <w:t>.</w:t>
        </w:r>
        <w:r>
          <w:rPr>
            <w:rFonts w:ascii="Times New Roman" w:hAnsi="Times New Roman" w:cs="Times New Roman"/>
            <w:sz w:val="24"/>
            <w:szCs w:val="24"/>
          </w:rPr>
          <w:t xml:space="preserve"> Each m</w:t>
        </w:r>
      </w:ins>
      <w:ins w:id="186" w:author="Alex Borowicz" w:date="2019-05-07T15:38:00Z">
        <w:r>
          <w:rPr>
            <w:rFonts w:ascii="Times New Roman" w:hAnsi="Times New Roman" w:cs="Times New Roman"/>
            <w:sz w:val="24"/>
            <w:szCs w:val="24"/>
          </w:rPr>
          <w:t>odel was trained using several different learning rates, but learning rate influenced performance far more than model type</w:t>
        </w:r>
      </w:ins>
      <w:ins w:id="187" w:author="Alex Borowicz" w:date="2019-05-07T15:39:00Z">
        <w:r>
          <w:rPr>
            <w:rFonts w:ascii="Times New Roman" w:hAnsi="Times New Roman" w:cs="Times New Roman"/>
            <w:sz w:val="24"/>
            <w:szCs w:val="24"/>
          </w:rPr>
          <w:t xml:space="preserve"> (A)</w:t>
        </w:r>
      </w:ins>
      <w:ins w:id="188" w:author="Alex Borowicz" w:date="2019-05-07T15:37:00Z">
        <w:r>
          <w:rPr>
            <w:rFonts w:ascii="Times New Roman" w:hAnsi="Times New Roman" w:cs="Times New Roman"/>
            <w:sz w:val="24"/>
            <w:szCs w:val="24"/>
          </w:rPr>
          <w:t>.</w:t>
        </w:r>
      </w:ins>
      <w:ins w:id="189" w:author="Alex Borowicz" w:date="2019-05-07T15:39:00Z">
        <w:r>
          <w:rPr>
            <w:rFonts w:ascii="Times New Roman" w:hAnsi="Times New Roman" w:cs="Times New Roman"/>
            <w:sz w:val="24"/>
            <w:szCs w:val="24"/>
          </w:rPr>
          <w:t xml:space="preserve"> </w:t>
        </w:r>
      </w:ins>
      <w:ins w:id="190" w:author="Alex Borowicz" w:date="2019-05-07T15:40:00Z">
        <w:r>
          <w:rPr>
            <w:rFonts w:ascii="Times New Roman" w:hAnsi="Times New Roman" w:cs="Times New Roman"/>
            <w:sz w:val="24"/>
            <w:szCs w:val="24"/>
          </w:rPr>
          <w:t>At high learning rates</w:t>
        </w:r>
      </w:ins>
      <w:ins w:id="191" w:author="Alex Borowicz" w:date="2019-05-07T15:41:00Z">
        <w:r>
          <w:rPr>
            <w:rFonts w:ascii="Times New Roman" w:hAnsi="Times New Roman" w:cs="Times New Roman"/>
            <w:sz w:val="24"/>
            <w:szCs w:val="24"/>
          </w:rPr>
          <w:t>, model type had a greater effect on the test set, but at the best learning rates, there was little difference (B).</w:t>
        </w:r>
      </w:ins>
    </w:p>
    <w:p w14:paraId="2FA63C27" w14:textId="77777777" w:rsidR="009B531F" w:rsidRPr="009B531F" w:rsidRDefault="009B531F" w:rsidP="00CF41A8">
      <w:pPr>
        <w:pStyle w:val="NormalWeb"/>
        <w:spacing w:before="0" w:beforeAutospacing="0" w:after="0" w:afterAutospacing="0" w:line="480" w:lineRule="auto"/>
        <w:rPr>
          <w:rPrChange w:id="192" w:author="Alex Borowicz" w:date="2019-05-07T15:37:00Z">
            <w:rPr>
              <w:i/>
            </w:rPr>
          </w:rPrChange>
        </w:rPr>
      </w:pPr>
    </w:p>
    <w:p w14:paraId="28B141B6" w14:textId="02763E26" w:rsidR="00273E18" w:rsidRPr="004B4963" w:rsidRDefault="00641392">
      <w:pPr>
        <w:pStyle w:val="NormalWeb"/>
        <w:spacing w:before="0" w:beforeAutospacing="0" w:after="0" w:afterAutospacing="0" w:line="480" w:lineRule="auto"/>
        <w:ind w:firstLine="720"/>
        <w:pPrChange w:id="193" w:author="Alex Borowicz" w:date="2019-04-07T19:56:00Z">
          <w:pPr>
            <w:pStyle w:val="NormalWeb"/>
            <w:spacing w:before="0" w:beforeAutospacing="0" w:after="0" w:afterAutospacing="0" w:line="480" w:lineRule="auto"/>
          </w:pPr>
        </w:pPrChange>
      </w:pPr>
      <w:r>
        <w:t>The standard measurement of performance in this case is precision, or the percent of positives (</w:t>
      </w:r>
      <w:ins w:id="194" w:author="Alex Borowicz" w:date="2019-05-07T13:19:00Z">
        <w:r w:rsidR="00ED55CC">
          <w:t xml:space="preserve">model-classified as </w:t>
        </w:r>
      </w:ins>
      <w:r>
        <w:t>whale</w:t>
      </w:r>
      <w:ins w:id="195" w:author="Alex Borowicz" w:date="2019-05-07T13:19:00Z">
        <w:r w:rsidR="00ED55CC">
          <w:t>s</w:t>
        </w:r>
      </w:ins>
      <w:del w:id="196" w:author="Alex Borowicz" w:date="2019-05-07T13:19:00Z">
        <w:r w:rsidDel="00ED55CC">
          <w:delText xml:space="preserve"> identifications</w:delText>
        </w:r>
      </w:del>
      <w:r>
        <w:t>) that are true positives</w:t>
      </w:r>
      <w:ins w:id="197" w:author="Alex Borowicz" w:date="2019-05-07T13:19:00Z">
        <w:r w:rsidR="00ED55CC">
          <w:t xml:space="preserve"> (manually-labeled as whales)</w:t>
        </w:r>
      </w:ins>
      <w:r>
        <w:t xml:space="preserve">, and recall, or the percent of </w:t>
      </w:r>
      <w:ins w:id="198" w:author="Alex Borowicz" w:date="2019-04-16T11:17:00Z">
        <w:r w:rsidR="00276C81">
          <w:t xml:space="preserve">labeled </w:t>
        </w:r>
      </w:ins>
      <w:r>
        <w:t xml:space="preserve">whales that were found by the model. </w:t>
      </w:r>
      <w:r w:rsidR="00132310" w:rsidRPr="00ED55CC">
        <w:rPr>
          <w:highlight w:val="yellow"/>
          <w:rPrChange w:id="199" w:author="Alex Borowicz" w:date="2019-05-07T13:20:00Z">
            <w:rPr/>
          </w:rPrChange>
        </w:rPr>
        <w:t xml:space="preserve">Precision was closely consistent among folds, ranging from 0.997 to 0.999, with slightly higher variation in recall from 0.930 to 0.989, </w:t>
      </w:r>
      <w:r w:rsidR="00DA7F16" w:rsidRPr="00ED55CC">
        <w:rPr>
          <w:highlight w:val="yellow"/>
          <w:rPrChange w:id="200" w:author="Alex Borowicz" w:date="2019-05-07T13:20:00Z">
            <w:rPr/>
          </w:rPrChange>
        </w:rPr>
        <w:t>suggesting</w:t>
      </w:r>
      <w:r w:rsidR="00132310" w:rsidRPr="00ED55CC">
        <w:rPr>
          <w:highlight w:val="yellow"/>
          <w:rPrChange w:id="201" w:author="Alex Borowicz" w:date="2019-05-07T13:20:00Z">
            <w:rPr/>
          </w:rPrChange>
        </w:rPr>
        <w:t xml:space="preserve"> that there was a small</w:t>
      </w:r>
      <w:r w:rsidR="00DA7F16" w:rsidRPr="00ED55CC">
        <w:rPr>
          <w:highlight w:val="yellow"/>
          <w:rPrChange w:id="202" w:author="Alex Borowicz" w:date="2019-05-07T13:20:00Z">
            <w:rPr/>
          </w:rPrChange>
        </w:rPr>
        <w:t xml:space="preserve"> variation among the</w:t>
      </w:r>
      <w:r w:rsidR="00AC606D" w:rsidRPr="00ED55CC">
        <w:rPr>
          <w:highlight w:val="yellow"/>
          <w:rPrChange w:id="203" w:author="Alex Borowicz" w:date="2019-05-07T13:20:00Z">
            <w:rPr/>
          </w:rPrChange>
        </w:rPr>
        <w:t xml:space="preserve"> training images in the</w:t>
      </w:r>
      <w:r w:rsidR="00DA7F16" w:rsidRPr="00ED55CC">
        <w:rPr>
          <w:highlight w:val="yellow"/>
          <w:rPrChange w:id="204" w:author="Alex Borowicz" w:date="2019-05-07T13:20:00Z">
            <w:rPr/>
          </w:rPrChange>
        </w:rPr>
        <w:t xml:space="preserve"> folds that was affecting model performance</w:t>
      </w:r>
      <w:r w:rsidR="00E30FFB">
        <w:t xml:space="preserve"> (Table </w:t>
      </w:r>
      <w:r w:rsidR="004B4963">
        <w:t>2</w:t>
      </w:r>
      <w:r w:rsidR="00E30FFB">
        <w:t>)</w:t>
      </w:r>
      <w:r w:rsidR="00311C37">
        <w:t>.</w:t>
      </w:r>
      <w:r w:rsidR="00DA7F16">
        <w:t xml:space="preserve"> </w:t>
      </w:r>
      <w:moveFromRangeStart w:id="205" w:author="Alex Borowicz" w:date="2019-05-07T15:17:00Z" w:name="move8134654"/>
      <w:moveFrom w:id="206" w:author="Alex Borowicz" w:date="2019-05-07T15:17:00Z">
        <w:r w:rsidR="004B4963" w:rsidRPr="00CF41A8" w:rsidDel="00FC4235">
          <w:t xml:space="preserve">Our trained model correctly identified all whales in the WorldView-3 imagery </w:t>
        </w:r>
        <w:r w:rsidR="004B4963" w:rsidDel="00FC4235">
          <w:t>presented to it</w:t>
        </w:r>
        <w:r w:rsidR="004B4963" w:rsidRPr="00CF41A8" w:rsidDel="00FC4235">
          <w:t>, and 9</w:t>
        </w:r>
        <w:r w:rsidR="004B4963" w:rsidDel="00FC4235">
          <w:t>0.4</w:t>
        </w:r>
        <w:r w:rsidR="004B4963" w:rsidRPr="00CF41A8" w:rsidDel="00FC4235">
          <w:t>% of water</w:t>
        </w:r>
        <w:r w:rsidR="004B4963" w:rsidDel="00FC4235">
          <w:t xml:space="preserve"> (Table 2), for a false-positive rate of about 9.6% (water misclassified as whale) and a false negative rate of 0% (whales misclassified as water).</w:t>
        </w:r>
      </w:moveFrom>
      <w:moveFromRangeEnd w:id="205"/>
    </w:p>
    <w:p w14:paraId="08922CF0" w14:textId="483D0059"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del w:id="207" w:author="Alex Borowicz" w:date="2019-05-07T15:22:00Z">
        <w:r w:rsidRPr="002E23C1" w:rsidDel="00EE320F">
          <w:rPr>
            <w:rFonts w:ascii="Times New Roman" w:hAnsi="Times New Roman" w:cs="Times New Roman"/>
            <w:b/>
            <w:sz w:val="24"/>
            <w:szCs w:val="24"/>
          </w:rPr>
          <w:delText>4</w:delText>
        </w:r>
      </w:del>
      <w:ins w:id="208" w:author="Alex Borowicz" w:date="2019-05-07T15:22:00Z">
        <w:r w:rsidR="00EE320F">
          <w:rPr>
            <w:rFonts w:ascii="Times New Roman" w:hAnsi="Times New Roman" w:cs="Times New Roman"/>
            <w:b/>
            <w:sz w:val="24"/>
            <w:szCs w:val="24"/>
          </w:rPr>
          <w:t>10</w:t>
        </w:r>
      </w:ins>
      <w:r w:rsidRPr="002E23C1">
        <w:rPr>
          <w:rFonts w:ascii="Times New Roman" w:hAnsi="Times New Roman" w:cs="Times New Roman"/>
          <w:b/>
          <w:sz w:val="24"/>
          <w:szCs w:val="24"/>
        </w:rPr>
        <w:t>-fold validation.</w:t>
      </w:r>
      <w:ins w:id="209" w:author="Alex Borowicz" w:date="2019-05-07T13:46:00Z">
        <w:r w:rsidR="00295C18">
          <w:rPr>
            <w:rFonts w:ascii="Times New Roman" w:hAnsi="Times New Roman" w:cs="Times New Roman"/>
            <w:b/>
            <w:sz w:val="24"/>
            <w:szCs w:val="24"/>
          </w:rPr>
          <w:t xml:space="preserve"> </w:t>
        </w:r>
      </w:ins>
    </w:p>
    <w:tbl>
      <w:tblPr>
        <w:tblStyle w:val="TableGrid"/>
        <w:tblpPr w:leftFromText="180" w:rightFromText="180" w:vertAnchor="text" w:horzAnchor="margin" w:tblpXSpec="center" w:tblpY="-37"/>
        <w:tblOverlap w:val="never"/>
        <w:tblW w:w="0" w:type="auto"/>
        <w:tblLook w:val="04A0" w:firstRow="1" w:lastRow="0" w:firstColumn="1" w:lastColumn="0" w:noHBand="0" w:noVBand="1"/>
      </w:tblPr>
      <w:tblGrid>
        <w:gridCol w:w="985"/>
        <w:gridCol w:w="1261"/>
        <w:gridCol w:w="990"/>
        <w:gridCol w:w="1151"/>
        <w:gridCol w:w="990"/>
        <w:gridCol w:w="1084"/>
        <w:gridCol w:w="1035"/>
      </w:tblGrid>
      <w:tr w:rsidR="00E30FFB" w:rsidRPr="00C10525" w14:paraId="09AF02E2" w14:textId="77777777" w:rsidTr="00295C18">
        <w:tc>
          <w:tcPr>
            <w:tcW w:w="985" w:type="dxa"/>
          </w:tcPr>
          <w:p w14:paraId="6AD2B89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lastRenderedPageBreak/>
              <w:t>Aerial test fold</w:t>
            </w:r>
          </w:p>
        </w:tc>
        <w:tc>
          <w:tcPr>
            <w:tcW w:w="1261" w:type="dxa"/>
          </w:tcPr>
          <w:p w14:paraId="30FF9A86"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training</w:t>
            </w:r>
          </w:p>
        </w:tc>
        <w:tc>
          <w:tcPr>
            <w:tcW w:w="990" w:type="dxa"/>
          </w:tcPr>
          <w:p w14:paraId="58D7C64B"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training</w:t>
            </w:r>
          </w:p>
        </w:tc>
        <w:tc>
          <w:tcPr>
            <w:tcW w:w="1151" w:type="dxa"/>
          </w:tcPr>
          <w:p w14:paraId="68DF0D40"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water test</w:t>
            </w:r>
          </w:p>
        </w:tc>
        <w:tc>
          <w:tcPr>
            <w:tcW w:w="990" w:type="dxa"/>
          </w:tcPr>
          <w:p w14:paraId="500C4091"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N whale test</w:t>
            </w:r>
          </w:p>
        </w:tc>
        <w:tc>
          <w:tcPr>
            <w:tcW w:w="1084" w:type="dxa"/>
          </w:tcPr>
          <w:p w14:paraId="0115DF3C"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Precision</w:t>
            </w:r>
          </w:p>
        </w:tc>
        <w:tc>
          <w:tcPr>
            <w:tcW w:w="1035" w:type="dxa"/>
          </w:tcPr>
          <w:p w14:paraId="3F21AB22"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Recall</w:t>
            </w:r>
          </w:p>
        </w:tc>
      </w:tr>
      <w:tr w:rsidR="00E30FFB" w:rsidRPr="00C10525" w14:paraId="53C0B1F6" w14:textId="77777777" w:rsidTr="00295C18">
        <w:tc>
          <w:tcPr>
            <w:tcW w:w="985" w:type="dxa"/>
          </w:tcPr>
          <w:p w14:paraId="1A0E5AA4" w14:textId="77777777" w:rsidR="00E30FFB" w:rsidRPr="002E23C1" w:rsidRDefault="00E30FFB" w:rsidP="002303A5">
            <w:pPr>
              <w:rPr>
                <w:rFonts w:ascii="Times New Roman" w:hAnsi="Times New Roman" w:cs="Times New Roman"/>
                <w:b/>
              </w:rPr>
            </w:pPr>
            <w:r w:rsidRPr="002E23C1">
              <w:rPr>
                <w:rFonts w:ascii="Times New Roman" w:hAnsi="Times New Roman" w:cs="Times New Roman"/>
                <w:b/>
              </w:rPr>
              <w:t>1</w:t>
            </w:r>
          </w:p>
        </w:tc>
        <w:tc>
          <w:tcPr>
            <w:tcW w:w="1261" w:type="dxa"/>
          </w:tcPr>
          <w:p w14:paraId="33B80472" w14:textId="7D4A8D97" w:rsidR="00E30FFB" w:rsidRPr="00C10525" w:rsidRDefault="00E30FFB" w:rsidP="002303A5">
            <w:pPr>
              <w:rPr>
                <w:rFonts w:ascii="Times New Roman" w:hAnsi="Times New Roman" w:cs="Times New Roman"/>
              </w:rPr>
            </w:pPr>
            <w:del w:id="210" w:author="Alex Borowicz" w:date="2019-05-07T13:22:00Z">
              <w:r w:rsidRPr="00C10525" w:rsidDel="00D1665D">
                <w:rPr>
                  <w:rFonts w:ascii="Times New Roman" w:hAnsi="Times New Roman" w:cs="Times New Roman"/>
                </w:rPr>
                <w:delText>9230</w:delText>
              </w:r>
            </w:del>
            <w:ins w:id="211" w:author="Alex Borowicz" w:date="2019-05-07T13:22:00Z">
              <w:r w:rsidR="00D1665D">
                <w:rPr>
                  <w:rFonts w:ascii="Times New Roman" w:hAnsi="Times New Roman" w:cs="Times New Roman"/>
                </w:rPr>
                <w:t>11,076</w:t>
              </w:r>
            </w:ins>
          </w:p>
        </w:tc>
        <w:tc>
          <w:tcPr>
            <w:tcW w:w="990" w:type="dxa"/>
          </w:tcPr>
          <w:p w14:paraId="358F4C1A" w14:textId="16519E3D" w:rsidR="00E30FFB" w:rsidRPr="00C10525" w:rsidRDefault="00E30FFB" w:rsidP="002303A5">
            <w:pPr>
              <w:rPr>
                <w:rFonts w:ascii="Times New Roman" w:hAnsi="Times New Roman" w:cs="Times New Roman"/>
              </w:rPr>
            </w:pPr>
            <w:del w:id="212" w:author="Alex Borowicz" w:date="2019-05-07T13:21:00Z">
              <w:r w:rsidRPr="00C10525" w:rsidDel="00D1665D">
                <w:rPr>
                  <w:rFonts w:ascii="Times New Roman" w:hAnsi="Times New Roman" w:cs="Times New Roman"/>
                </w:rPr>
                <w:delText>179</w:delText>
              </w:r>
            </w:del>
            <w:ins w:id="213" w:author="Alex Borowicz" w:date="2019-05-07T13:21:00Z">
              <w:r w:rsidR="00D1665D">
                <w:rPr>
                  <w:rFonts w:ascii="Times New Roman" w:hAnsi="Times New Roman" w:cs="Times New Roman"/>
                </w:rPr>
                <w:t>207</w:t>
              </w:r>
            </w:ins>
          </w:p>
        </w:tc>
        <w:tc>
          <w:tcPr>
            <w:tcW w:w="1151" w:type="dxa"/>
          </w:tcPr>
          <w:p w14:paraId="55674E3F" w14:textId="3B7C091C" w:rsidR="00E30FFB" w:rsidRPr="00C10525" w:rsidRDefault="00E30FFB" w:rsidP="002303A5">
            <w:pPr>
              <w:rPr>
                <w:rFonts w:ascii="Times New Roman" w:hAnsi="Times New Roman" w:cs="Times New Roman"/>
              </w:rPr>
            </w:pPr>
            <w:del w:id="214" w:author="Alex Borowicz" w:date="2019-05-07T13:22:00Z">
              <w:r w:rsidRPr="00C10525" w:rsidDel="00D1665D">
                <w:rPr>
                  <w:rFonts w:ascii="Times New Roman" w:hAnsi="Times New Roman" w:cs="Times New Roman"/>
                </w:rPr>
                <w:delText>3076</w:delText>
              </w:r>
            </w:del>
            <w:ins w:id="215" w:author="Alex Borowicz" w:date="2019-05-07T13:22:00Z">
              <w:r w:rsidR="00D1665D">
                <w:rPr>
                  <w:rFonts w:ascii="Times New Roman" w:hAnsi="Times New Roman" w:cs="Times New Roman"/>
                </w:rPr>
                <w:t>1</w:t>
              </w:r>
            </w:ins>
            <w:ins w:id="216" w:author="Alex Borowicz" w:date="2019-05-07T13:45:00Z">
              <w:r w:rsidR="00295C18">
                <w:rPr>
                  <w:rFonts w:ascii="Times New Roman" w:hAnsi="Times New Roman" w:cs="Times New Roman"/>
                </w:rPr>
                <w:t>,</w:t>
              </w:r>
            </w:ins>
            <w:ins w:id="217" w:author="Alex Borowicz" w:date="2019-05-07T13:22:00Z">
              <w:r w:rsidR="00D1665D">
                <w:rPr>
                  <w:rFonts w:ascii="Times New Roman" w:hAnsi="Times New Roman" w:cs="Times New Roman"/>
                </w:rPr>
                <w:t>230</w:t>
              </w:r>
            </w:ins>
          </w:p>
        </w:tc>
        <w:tc>
          <w:tcPr>
            <w:tcW w:w="990" w:type="dxa"/>
          </w:tcPr>
          <w:p w14:paraId="7731A7B1" w14:textId="7C2AEC13" w:rsidR="00E30FFB" w:rsidRPr="00C10525" w:rsidRDefault="00E30FFB" w:rsidP="002303A5">
            <w:pPr>
              <w:rPr>
                <w:rFonts w:ascii="Times New Roman" w:hAnsi="Times New Roman" w:cs="Times New Roman"/>
              </w:rPr>
            </w:pPr>
            <w:del w:id="218" w:author="Alex Borowicz" w:date="2019-05-07T13:22:00Z">
              <w:r w:rsidRPr="00C10525" w:rsidDel="00D1665D">
                <w:rPr>
                  <w:rFonts w:ascii="Times New Roman" w:hAnsi="Times New Roman" w:cs="Times New Roman"/>
                </w:rPr>
                <w:delText>60</w:delText>
              </w:r>
            </w:del>
            <w:ins w:id="219" w:author="Alex Borowicz" w:date="2019-05-07T13:22:00Z">
              <w:r w:rsidR="00D1665D">
                <w:rPr>
                  <w:rFonts w:ascii="Times New Roman" w:hAnsi="Times New Roman" w:cs="Times New Roman"/>
                </w:rPr>
                <w:t>23</w:t>
              </w:r>
            </w:ins>
          </w:p>
        </w:tc>
        <w:tc>
          <w:tcPr>
            <w:tcW w:w="1084" w:type="dxa"/>
          </w:tcPr>
          <w:p w14:paraId="46FB2537" w14:textId="73AA3617" w:rsidR="00E30FFB" w:rsidRPr="00C10525" w:rsidRDefault="00E30FFB" w:rsidP="002303A5">
            <w:pPr>
              <w:rPr>
                <w:rFonts w:ascii="Times New Roman" w:hAnsi="Times New Roman" w:cs="Times New Roman"/>
              </w:rPr>
            </w:pPr>
            <w:del w:id="220" w:author="Alex Borowicz" w:date="2019-05-07T13:22:00Z">
              <w:r w:rsidDel="00D1665D">
                <w:rPr>
                  <w:rFonts w:ascii="Times New Roman" w:hAnsi="Times New Roman" w:cs="Times New Roman"/>
                </w:rPr>
                <w:delText>0.9989</w:delText>
              </w:r>
            </w:del>
          </w:p>
        </w:tc>
        <w:tc>
          <w:tcPr>
            <w:tcW w:w="1035" w:type="dxa"/>
          </w:tcPr>
          <w:p w14:paraId="2BCF88D2" w14:textId="38F3950F" w:rsidR="00E30FFB" w:rsidRPr="00C10525" w:rsidRDefault="00E30FFB" w:rsidP="002303A5">
            <w:pPr>
              <w:rPr>
                <w:rFonts w:ascii="Times New Roman" w:hAnsi="Times New Roman" w:cs="Times New Roman"/>
              </w:rPr>
            </w:pPr>
            <w:del w:id="221" w:author="Alex Borowicz" w:date="2019-05-07T13:22:00Z">
              <w:r w:rsidDel="00D1665D">
                <w:rPr>
                  <w:rFonts w:ascii="Times New Roman" w:hAnsi="Times New Roman" w:cs="Times New Roman"/>
                </w:rPr>
                <w:delText>0.9304</w:delText>
              </w:r>
            </w:del>
          </w:p>
        </w:tc>
      </w:tr>
      <w:tr w:rsidR="00295C18" w:rsidRPr="00C10525" w14:paraId="12DA8A88" w14:textId="77777777" w:rsidTr="00295C18">
        <w:tc>
          <w:tcPr>
            <w:tcW w:w="985" w:type="dxa"/>
          </w:tcPr>
          <w:p w14:paraId="227803C2"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2</w:t>
            </w:r>
          </w:p>
        </w:tc>
        <w:tc>
          <w:tcPr>
            <w:tcW w:w="1261" w:type="dxa"/>
          </w:tcPr>
          <w:p w14:paraId="7134F7B3" w14:textId="4D4C3904" w:rsidR="00295C18" w:rsidRPr="00C10525" w:rsidRDefault="00295C18" w:rsidP="00295C18">
            <w:pPr>
              <w:rPr>
                <w:rFonts w:ascii="Times New Roman" w:hAnsi="Times New Roman" w:cs="Times New Roman"/>
              </w:rPr>
            </w:pPr>
            <w:ins w:id="222" w:author="Alex Borowicz" w:date="2019-05-07T13:45:00Z">
              <w:r>
                <w:rPr>
                  <w:rFonts w:ascii="Times New Roman" w:hAnsi="Times New Roman" w:cs="Times New Roman"/>
                </w:rPr>
                <w:t>11,076</w:t>
              </w:r>
            </w:ins>
            <w:del w:id="223" w:author="Alex Borowicz" w:date="2019-05-07T13:23:00Z">
              <w:r w:rsidRPr="00C10525" w:rsidDel="00D1665D">
                <w:rPr>
                  <w:rFonts w:ascii="Times New Roman" w:hAnsi="Times New Roman" w:cs="Times New Roman"/>
                </w:rPr>
                <w:delText>9230</w:delText>
              </w:r>
            </w:del>
          </w:p>
        </w:tc>
        <w:tc>
          <w:tcPr>
            <w:tcW w:w="990" w:type="dxa"/>
          </w:tcPr>
          <w:p w14:paraId="180F8025" w14:textId="55AAA374" w:rsidR="00295C18" w:rsidRPr="00C10525" w:rsidRDefault="00295C18" w:rsidP="00295C18">
            <w:pPr>
              <w:rPr>
                <w:rFonts w:ascii="Times New Roman" w:hAnsi="Times New Roman" w:cs="Times New Roman"/>
              </w:rPr>
            </w:pPr>
            <w:ins w:id="224" w:author="Alex Borowicz" w:date="2019-05-07T13:45:00Z">
              <w:r w:rsidRPr="00524534">
                <w:rPr>
                  <w:rFonts w:ascii="Times New Roman" w:hAnsi="Times New Roman" w:cs="Times New Roman"/>
                </w:rPr>
                <w:t>207</w:t>
              </w:r>
            </w:ins>
            <w:del w:id="225" w:author="Alex Borowicz" w:date="2019-05-07T13:22:00Z">
              <w:r w:rsidRPr="00C10525" w:rsidDel="00D1665D">
                <w:rPr>
                  <w:rFonts w:ascii="Times New Roman" w:hAnsi="Times New Roman" w:cs="Times New Roman"/>
                </w:rPr>
                <w:delText>179</w:delText>
              </w:r>
            </w:del>
          </w:p>
        </w:tc>
        <w:tc>
          <w:tcPr>
            <w:tcW w:w="1151" w:type="dxa"/>
          </w:tcPr>
          <w:p w14:paraId="25B3D77F" w14:textId="4B6F024C" w:rsidR="00295C18" w:rsidRPr="00C10525" w:rsidRDefault="00295C18" w:rsidP="00295C18">
            <w:pPr>
              <w:rPr>
                <w:rFonts w:ascii="Times New Roman" w:hAnsi="Times New Roman" w:cs="Times New Roman"/>
              </w:rPr>
            </w:pPr>
            <w:ins w:id="226" w:author="Alex Borowicz" w:date="2019-05-07T13:45:00Z">
              <w:r>
                <w:rPr>
                  <w:rFonts w:ascii="Times New Roman" w:hAnsi="Times New Roman" w:cs="Times New Roman"/>
                </w:rPr>
                <w:t>1,230</w:t>
              </w:r>
            </w:ins>
            <w:del w:id="227" w:author="Alex Borowicz" w:date="2019-05-07T13:45:00Z">
              <w:r w:rsidRPr="00C10525" w:rsidDel="003F7138">
                <w:rPr>
                  <w:rFonts w:ascii="Times New Roman" w:hAnsi="Times New Roman" w:cs="Times New Roman"/>
                </w:rPr>
                <w:delText>3076</w:delText>
              </w:r>
            </w:del>
          </w:p>
        </w:tc>
        <w:tc>
          <w:tcPr>
            <w:tcW w:w="990" w:type="dxa"/>
          </w:tcPr>
          <w:p w14:paraId="7F5EE49F" w14:textId="37A2B3B4" w:rsidR="00295C18" w:rsidRPr="00C10525" w:rsidRDefault="00295C18" w:rsidP="00295C18">
            <w:pPr>
              <w:rPr>
                <w:rFonts w:ascii="Times New Roman" w:hAnsi="Times New Roman" w:cs="Times New Roman"/>
              </w:rPr>
            </w:pPr>
            <w:ins w:id="228" w:author="Alex Borowicz" w:date="2019-05-07T13:45:00Z">
              <w:r>
                <w:rPr>
                  <w:rFonts w:ascii="Times New Roman" w:hAnsi="Times New Roman" w:cs="Times New Roman"/>
                </w:rPr>
                <w:t>23</w:t>
              </w:r>
            </w:ins>
            <w:del w:id="229" w:author="Alex Borowicz" w:date="2019-05-07T13:45:00Z">
              <w:r w:rsidRPr="00C10525" w:rsidDel="003F7138">
                <w:rPr>
                  <w:rFonts w:ascii="Times New Roman" w:hAnsi="Times New Roman" w:cs="Times New Roman"/>
                </w:rPr>
                <w:delText>60</w:delText>
              </w:r>
            </w:del>
          </w:p>
        </w:tc>
        <w:tc>
          <w:tcPr>
            <w:tcW w:w="1084" w:type="dxa"/>
          </w:tcPr>
          <w:p w14:paraId="76759E85" w14:textId="2353C940" w:rsidR="00295C18" w:rsidRPr="00C10525" w:rsidRDefault="00295C18" w:rsidP="00295C18">
            <w:pPr>
              <w:rPr>
                <w:rFonts w:ascii="Times New Roman" w:hAnsi="Times New Roman" w:cs="Times New Roman"/>
              </w:rPr>
            </w:pPr>
            <w:del w:id="230" w:author="Alex Borowicz" w:date="2019-05-07T13:22:00Z">
              <w:r w:rsidDel="00D1665D">
                <w:rPr>
                  <w:rFonts w:ascii="Times New Roman" w:hAnsi="Times New Roman" w:cs="Times New Roman"/>
                </w:rPr>
                <w:delText>0.9970</w:delText>
              </w:r>
            </w:del>
          </w:p>
        </w:tc>
        <w:tc>
          <w:tcPr>
            <w:tcW w:w="1035" w:type="dxa"/>
          </w:tcPr>
          <w:p w14:paraId="194F50C6" w14:textId="63EA01CC" w:rsidR="00295C18" w:rsidRPr="00C10525" w:rsidRDefault="00295C18" w:rsidP="00295C18">
            <w:pPr>
              <w:rPr>
                <w:rFonts w:ascii="Times New Roman" w:hAnsi="Times New Roman" w:cs="Times New Roman"/>
              </w:rPr>
            </w:pPr>
            <w:del w:id="231" w:author="Alex Borowicz" w:date="2019-05-07T13:22:00Z">
              <w:r w:rsidDel="00D1665D">
                <w:rPr>
                  <w:rFonts w:ascii="Times New Roman" w:hAnsi="Times New Roman" w:cs="Times New Roman"/>
                </w:rPr>
                <w:delText>0.9882</w:delText>
              </w:r>
            </w:del>
          </w:p>
        </w:tc>
      </w:tr>
      <w:tr w:rsidR="00295C18" w:rsidRPr="00C10525" w14:paraId="6B313661" w14:textId="77777777" w:rsidTr="00295C18">
        <w:tc>
          <w:tcPr>
            <w:tcW w:w="985" w:type="dxa"/>
          </w:tcPr>
          <w:p w14:paraId="65014BA3"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3</w:t>
            </w:r>
          </w:p>
        </w:tc>
        <w:tc>
          <w:tcPr>
            <w:tcW w:w="1261" w:type="dxa"/>
          </w:tcPr>
          <w:p w14:paraId="7DBF89F2" w14:textId="747F36B4" w:rsidR="00295C18" w:rsidRPr="00C10525" w:rsidRDefault="00295C18" w:rsidP="00295C18">
            <w:pPr>
              <w:rPr>
                <w:rFonts w:ascii="Times New Roman" w:hAnsi="Times New Roman" w:cs="Times New Roman"/>
              </w:rPr>
            </w:pPr>
            <w:ins w:id="232" w:author="Alex Borowicz" w:date="2019-05-07T13:45:00Z">
              <w:r>
                <w:rPr>
                  <w:rFonts w:ascii="Times New Roman" w:hAnsi="Times New Roman" w:cs="Times New Roman"/>
                </w:rPr>
                <w:t>11,076</w:t>
              </w:r>
            </w:ins>
            <w:del w:id="233" w:author="Alex Borowicz" w:date="2019-05-07T13:45:00Z">
              <w:r w:rsidRPr="00C10525" w:rsidDel="00005E5B">
                <w:rPr>
                  <w:rFonts w:ascii="Times New Roman" w:hAnsi="Times New Roman" w:cs="Times New Roman"/>
                </w:rPr>
                <w:delText>9231</w:delText>
              </w:r>
            </w:del>
          </w:p>
        </w:tc>
        <w:tc>
          <w:tcPr>
            <w:tcW w:w="990" w:type="dxa"/>
          </w:tcPr>
          <w:p w14:paraId="381C1209" w14:textId="1597A602" w:rsidR="00295C18" w:rsidRPr="00C10525" w:rsidRDefault="00295C18" w:rsidP="00295C18">
            <w:pPr>
              <w:rPr>
                <w:rFonts w:ascii="Times New Roman" w:hAnsi="Times New Roman" w:cs="Times New Roman"/>
              </w:rPr>
            </w:pPr>
            <w:ins w:id="234" w:author="Alex Borowicz" w:date="2019-05-07T13:45:00Z">
              <w:r w:rsidRPr="00524534">
                <w:rPr>
                  <w:rFonts w:ascii="Times New Roman" w:hAnsi="Times New Roman" w:cs="Times New Roman"/>
                </w:rPr>
                <w:t>207</w:t>
              </w:r>
            </w:ins>
            <w:del w:id="235" w:author="Alex Borowicz" w:date="2019-05-07T13:24:00Z">
              <w:r w:rsidRPr="00C10525" w:rsidDel="00552FD8">
                <w:rPr>
                  <w:rFonts w:ascii="Times New Roman" w:hAnsi="Times New Roman" w:cs="Times New Roman"/>
                </w:rPr>
                <w:delText>179</w:delText>
              </w:r>
            </w:del>
          </w:p>
        </w:tc>
        <w:tc>
          <w:tcPr>
            <w:tcW w:w="1151" w:type="dxa"/>
          </w:tcPr>
          <w:p w14:paraId="27ECA655" w14:textId="1FAF3B1A" w:rsidR="00295C18" w:rsidRPr="00C10525" w:rsidRDefault="00295C18" w:rsidP="00295C18">
            <w:pPr>
              <w:rPr>
                <w:rFonts w:ascii="Times New Roman" w:hAnsi="Times New Roman" w:cs="Times New Roman"/>
              </w:rPr>
            </w:pPr>
            <w:ins w:id="236" w:author="Alex Borowicz" w:date="2019-05-07T13:45:00Z">
              <w:r>
                <w:rPr>
                  <w:rFonts w:ascii="Times New Roman" w:hAnsi="Times New Roman" w:cs="Times New Roman"/>
                </w:rPr>
                <w:t>1,230</w:t>
              </w:r>
            </w:ins>
            <w:del w:id="237" w:author="Alex Borowicz" w:date="2019-05-07T13:45:00Z">
              <w:r w:rsidRPr="00C10525" w:rsidDel="00005E5B">
                <w:rPr>
                  <w:rFonts w:ascii="Times New Roman" w:hAnsi="Times New Roman" w:cs="Times New Roman"/>
                </w:rPr>
                <w:delText>3076</w:delText>
              </w:r>
            </w:del>
          </w:p>
        </w:tc>
        <w:tc>
          <w:tcPr>
            <w:tcW w:w="990" w:type="dxa"/>
          </w:tcPr>
          <w:p w14:paraId="3CB5D429" w14:textId="2B5EB53C" w:rsidR="00295C18" w:rsidRPr="00C10525" w:rsidRDefault="00295C18" w:rsidP="00295C18">
            <w:pPr>
              <w:rPr>
                <w:rFonts w:ascii="Times New Roman" w:hAnsi="Times New Roman" w:cs="Times New Roman"/>
              </w:rPr>
            </w:pPr>
            <w:ins w:id="238" w:author="Alex Borowicz" w:date="2019-05-07T13:45:00Z">
              <w:r>
                <w:rPr>
                  <w:rFonts w:ascii="Times New Roman" w:hAnsi="Times New Roman" w:cs="Times New Roman"/>
                </w:rPr>
                <w:t>23</w:t>
              </w:r>
            </w:ins>
            <w:del w:id="239" w:author="Alex Borowicz" w:date="2019-05-07T13:45:00Z">
              <w:r w:rsidRPr="00C10525" w:rsidDel="00005E5B">
                <w:rPr>
                  <w:rFonts w:ascii="Times New Roman" w:hAnsi="Times New Roman" w:cs="Times New Roman"/>
                </w:rPr>
                <w:delText>60</w:delText>
              </w:r>
            </w:del>
          </w:p>
        </w:tc>
        <w:tc>
          <w:tcPr>
            <w:tcW w:w="1084" w:type="dxa"/>
          </w:tcPr>
          <w:p w14:paraId="2698F519" w14:textId="535F623B" w:rsidR="00295C18" w:rsidRPr="00C10525" w:rsidRDefault="00295C18" w:rsidP="00295C18">
            <w:pPr>
              <w:rPr>
                <w:rFonts w:ascii="Times New Roman" w:hAnsi="Times New Roman" w:cs="Times New Roman"/>
              </w:rPr>
            </w:pPr>
            <w:del w:id="240" w:author="Alex Borowicz" w:date="2019-05-07T13:22:00Z">
              <w:r w:rsidDel="00D1665D">
                <w:rPr>
                  <w:rFonts w:ascii="Times New Roman" w:hAnsi="Times New Roman" w:cs="Times New Roman"/>
                </w:rPr>
                <w:delText>0.9989</w:delText>
              </w:r>
            </w:del>
          </w:p>
        </w:tc>
        <w:tc>
          <w:tcPr>
            <w:tcW w:w="1035" w:type="dxa"/>
          </w:tcPr>
          <w:p w14:paraId="54FF8F81" w14:textId="605C636E" w:rsidR="00295C18" w:rsidRPr="00C10525" w:rsidRDefault="00295C18" w:rsidP="00295C18">
            <w:pPr>
              <w:rPr>
                <w:rFonts w:ascii="Times New Roman" w:hAnsi="Times New Roman" w:cs="Times New Roman"/>
              </w:rPr>
            </w:pPr>
            <w:del w:id="241" w:author="Alex Borowicz" w:date="2019-05-07T13:22:00Z">
              <w:r w:rsidDel="00D1665D">
                <w:rPr>
                  <w:rFonts w:ascii="Times New Roman" w:hAnsi="Times New Roman" w:cs="Times New Roman"/>
                </w:rPr>
                <w:delText>0.9648</w:delText>
              </w:r>
            </w:del>
          </w:p>
        </w:tc>
      </w:tr>
      <w:tr w:rsidR="00295C18" w:rsidRPr="00C10525" w14:paraId="0A461724" w14:textId="77777777" w:rsidTr="00295C18">
        <w:trPr>
          <w:trHeight w:val="70"/>
        </w:trPr>
        <w:tc>
          <w:tcPr>
            <w:tcW w:w="985" w:type="dxa"/>
          </w:tcPr>
          <w:p w14:paraId="5A00245E" w14:textId="77777777" w:rsidR="00295C18" w:rsidRPr="002E23C1" w:rsidRDefault="00295C18" w:rsidP="00295C18">
            <w:pPr>
              <w:rPr>
                <w:rFonts w:ascii="Times New Roman" w:hAnsi="Times New Roman" w:cs="Times New Roman"/>
                <w:b/>
              </w:rPr>
            </w:pPr>
            <w:r w:rsidRPr="002E23C1">
              <w:rPr>
                <w:rFonts w:ascii="Times New Roman" w:hAnsi="Times New Roman" w:cs="Times New Roman"/>
                <w:b/>
              </w:rPr>
              <w:t>4</w:t>
            </w:r>
          </w:p>
        </w:tc>
        <w:tc>
          <w:tcPr>
            <w:tcW w:w="1261" w:type="dxa"/>
          </w:tcPr>
          <w:p w14:paraId="5280112D" w14:textId="2D650350" w:rsidR="00295C18" w:rsidRPr="00C10525" w:rsidRDefault="00295C18" w:rsidP="00295C18">
            <w:pPr>
              <w:rPr>
                <w:rFonts w:ascii="Times New Roman" w:hAnsi="Times New Roman" w:cs="Times New Roman"/>
              </w:rPr>
            </w:pPr>
            <w:ins w:id="242" w:author="Alex Borowicz" w:date="2019-05-07T13:44:00Z">
              <w:r>
                <w:rPr>
                  <w:rFonts w:ascii="Times New Roman" w:hAnsi="Times New Roman" w:cs="Times New Roman"/>
                </w:rPr>
                <w:t>11,076</w:t>
              </w:r>
            </w:ins>
            <w:del w:id="243" w:author="Alex Borowicz" w:date="2019-05-07T13:44:00Z">
              <w:r w:rsidRPr="00C10525" w:rsidDel="00FA68C8">
                <w:rPr>
                  <w:rFonts w:ascii="Times New Roman" w:hAnsi="Times New Roman" w:cs="Times New Roman"/>
                </w:rPr>
                <w:delText>9229</w:delText>
              </w:r>
            </w:del>
          </w:p>
        </w:tc>
        <w:tc>
          <w:tcPr>
            <w:tcW w:w="990" w:type="dxa"/>
          </w:tcPr>
          <w:p w14:paraId="161FBBD3" w14:textId="018E7881" w:rsidR="00295C18" w:rsidRPr="00C10525" w:rsidRDefault="00295C18" w:rsidP="00295C18">
            <w:pPr>
              <w:rPr>
                <w:rFonts w:ascii="Times New Roman" w:hAnsi="Times New Roman" w:cs="Times New Roman"/>
              </w:rPr>
            </w:pPr>
            <w:ins w:id="244" w:author="Alex Borowicz" w:date="2019-05-07T13:44:00Z">
              <w:r w:rsidRPr="00524534">
                <w:rPr>
                  <w:rFonts w:ascii="Times New Roman" w:hAnsi="Times New Roman" w:cs="Times New Roman"/>
                </w:rPr>
                <w:t>20</w:t>
              </w:r>
              <w:r>
                <w:rPr>
                  <w:rFonts w:ascii="Times New Roman" w:hAnsi="Times New Roman" w:cs="Times New Roman"/>
                </w:rPr>
                <w:t>8</w:t>
              </w:r>
            </w:ins>
            <w:del w:id="245" w:author="Alex Borowicz" w:date="2019-05-07T13:24:00Z">
              <w:r w:rsidRPr="00C10525" w:rsidDel="00552FD8">
                <w:rPr>
                  <w:rFonts w:ascii="Times New Roman" w:hAnsi="Times New Roman" w:cs="Times New Roman"/>
                </w:rPr>
                <w:delText>180</w:delText>
              </w:r>
            </w:del>
          </w:p>
        </w:tc>
        <w:tc>
          <w:tcPr>
            <w:tcW w:w="1151" w:type="dxa"/>
          </w:tcPr>
          <w:p w14:paraId="5A754446" w14:textId="31B61328" w:rsidR="00295C18" w:rsidRPr="00C10525" w:rsidRDefault="00295C18" w:rsidP="00295C18">
            <w:pPr>
              <w:rPr>
                <w:rFonts w:ascii="Times New Roman" w:hAnsi="Times New Roman" w:cs="Times New Roman"/>
              </w:rPr>
            </w:pPr>
            <w:ins w:id="246" w:author="Alex Borowicz" w:date="2019-05-07T13:44:00Z">
              <w:r>
                <w:rPr>
                  <w:rFonts w:ascii="Times New Roman" w:hAnsi="Times New Roman" w:cs="Times New Roman"/>
                </w:rPr>
                <w:t>1,230</w:t>
              </w:r>
            </w:ins>
            <w:del w:id="247" w:author="Alex Borowicz" w:date="2019-05-07T13:44:00Z">
              <w:r w:rsidRPr="00C10525" w:rsidDel="00FA68C8">
                <w:rPr>
                  <w:rFonts w:ascii="Times New Roman" w:hAnsi="Times New Roman" w:cs="Times New Roman"/>
                </w:rPr>
                <w:delText>3077</w:delText>
              </w:r>
            </w:del>
          </w:p>
        </w:tc>
        <w:tc>
          <w:tcPr>
            <w:tcW w:w="990" w:type="dxa"/>
          </w:tcPr>
          <w:p w14:paraId="5FC91B3A" w14:textId="5C2246A6" w:rsidR="00295C18" w:rsidRPr="00C10525" w:rsidRDefault="00295C18" w:rsidP="00295C18">
            <w:pPr>
              <w:rPr>
                <w:rFonts w:ascii="Times New Roman" w:hAnsi="Times New Roman" w:cs="Times New Roman"/>
              </w:rPr>
            </w:pPr>
            <w:ins w:id="248" w:author="Alex Borowicz" w:date="2019-05-07T13:44:00Z">
              <w:r>
                <w:rPr>
                  <w:rFonts w:ascii="Times New Roman" w:hAnsi="Times New Roman" w:cs="Times New Roman"/>
                </w:rPr>
                <w:t>23</w:t>
              </w:r>
            </w:ins>
            <w:del w:id="249" w:author="Alex Borowicz" w:date="2019-05-07T13:44:00Z">
              <w:r w:rsidRPr="00C10525" w:rsidDel="00FA68C8">
                <w:rPr>
                  <w:rFonts w:ascii="Times New Roman" w:hAnsi="Times New Roman" w:cs="Times New Roman"/>
                </w:rPr>
                <w:delText>59</w:delText>
              </w:r>
            </w:del>
          </w:p>
        </w:tc>
        <w:tc>
          <w:tcPr>
            <w:tcW w:w="1084" w:type="dxa"/>
          </w:tcPr>
          <w:p w14:paraId="41266C31" w14:textId="27F87F90" w:rsidR="00295C18" w:rsidRPr="00C10525" w:rsidRDefault="00295C18" w:rsidP="00295C18">
            <w:pPr>
              <w:rPr>
                <w:rFonts w:ascii="Times New Roman" w:hAnsi="Times New Roman" w:cs="Times New Roman"/>
              </w:rPr>
            </w:pPr>
            <w:del w:id="250" w:author="Alex Borowicz" w:date="2019-05-07T13:22:00Z">
              <w:r w:rsidDel="00D1665D">
                <w:rPr>
                  <w:rFonts w:ascii="Times New Roman" w:hAnsi="Times New Roman" w:cs="Times New Roman"/>
                </w:rPr>
                <w:delText>0.9983</w:delText>
              </w:r>
            </w:del>
          </w:p>
        </w:tc>
        <w:tc>
          <w:tcPr>
            <w:tcW w:w="1035" w:type="dxa"/>
          </w:tcPr>
          <w:p w14:paraId="7A1171C2" w14:textId="0D484129" w:rsidR="00295C18" w:rsidRPr="00C10525" w:rsidRDefault="00295C18" w:rsidP="00295C18">
            <w:pPr>
              <w:rPr>
                <w:rFonts w:ascii="Times New Roman" w:hAnsi="Times New Roman" w:cs="Times New Roman"/>
              </w:rPr>
            </w:pPr>
            <w:del w:id="251" w:author="Alex Borowicz" w:date="2019-05-07T13:22:00Z">
              <w:r w:rsidDel="00D1665D">
                <w:rPr>
                  <w:rFonts w:ascii="Times New Roman" w:hAnsi="Times New Roman" w:cs="Times New Roman"/>
                </w:rPr>
                <w:delText>0.9889</w:delText>
              </w:r>
            </w:del>
          </w:p>
        </w:tc>
      </w:tr>
      <w:tr w:rsidR="00295C18" w:rsidRPr="00C10525" w14:paraId="5C33E1A3" w14:textId="77777777" w:rsidTr="00295C18">
        <w:trPr>
          <w:trHeight w:val="70"/>
          <w:ins w:id="252" w:author="Alex Borowicz" w:date="2019-05-07T13:20:00Z"/>
        </w:trPr>
        <w:tc>
          <w:tcPr>
            <w:tcW w:w="985" w:type="dxa"/>
          </w:tcPr>
          <w:p w14:paraId="26565A8A" w14:textId="524A0B08" w:rsidR="00295C18" w:rsidRPr="002E23C1" w:rsidRDefault="00295C18" w:rsidP="00295C18">
            <w:pPr>
              <w:rPr>
                <w:ins w:id="253" w:author="Alex Borowicz" w:date="2019-05-07T13:20:00Z"/>
                <w:rFonts w:ascii="Times New Roman" w:hAnsi="Times New Roman" w:cs="Times New Roman"/>
                <w:b/>
              </w:rPr>
            </w:pPr>
            <w:ins w:id="254" w:author="Alex Borowicz" w:date="2019-05-07T13:21:00Z">
              <w:r>
                <w:rPr>
                  <w:rFonts w:ascii="Times New Roman" w:hAnsi="Times New Roman" w:cs="Times New Roman"/>
                  <w:b/>
                </w:rPr>
                <w:t>5</w:t>
              </w:r>
            </w:ins>
          </w:p>
        </w:tc>
        <w:tc>
          <w:tcPr>
            <w:tcW w:w="1261" w:type="dxa"/>
          </w:tcPr>
          <w:p w14:paraId="59DC2A9C" w14:textId="706D0334" w:rsidR="00295C18" w:rsidRPr="00C10525" w:rsidRDefault="00295C18" w:rsidP="00295C18">
            <w:pPr>
              <w:rPr>
                <w:ins w:id="255" w:author="Alex Borowicz" w:date="2019-05-07T13:20:00Z"/>
                <w:rFonts w:ascii="Times New Roman" w:hAnsi="Times New Roman" w:cs="Times New Roman"/>
              </w:rPr>
            </w:pPr>
            <w:ins w:id="256" w:author="Alex Borowicz" w:date="2019-05-07T13:44:00Z">
              <w:r>
                <w:rPr>
                  <w:rFonts w:ascii="Times New Roman" w:hAnsi="Times New Roman" w:cs="Times New Roman"/>
                </w:rPr>
                <w:t>11,076</w:t>
              </w:r>
            </w:ins>
          </w:p>
        </w:tc>
        <w:tc>
          <w:tcPr>
            <w:tcW w:w="990" w:type="dxa"/>
          </w:tcPr>
          <w:p w14:paraId="6E5B91A3" w14:textId="68F6FC54" w:rsidR="00295C18" w:rsidRPr="00C10525" w:rsidRDefault="00295C18" w:rsidP="00295C18">
            <w:pPr>
              <w:rPr>
                <w:ins w:id="257" w:author="Alex Borowicz" w:date="2019-05-07T13:20:00Z"/>
                <w:rFonts w:ascii="Times New Roman" w:hAnsi="Times New Roman" w:cs="Times New Roman"/>
              </w:rPr>
            </w:pPr>
            <w:ins w:id="258" w:author="Alex Borowicz" w:date="2019-05-07T13:44:00Z">
              <w:r w:rsidRPr="00524534">
                <w:rPr>
                  <w:rFonts w:ascii="Times New Roman" w:hAnsi="Times New Roman" w:cs="Times New Roman"/>
                </w:rPr>
                <w:t>20</w:t>
              </w:r>
              <w:r>
                <w:rPr>
                  <w:rFonts w:ascii="Times New Roman" w:hAnsi="Times New Roman" w:cs="Times New Roman"/>
                </w:rPr>
                <w:t>8</w:t>
              </w:r>
            </w:ins>
          </w:p>
        </w:tc>
        <w:tc>
          <w:tcPr>
            <w:tcW w:w="1151" w:type="dxa"/>
          </w:tcPr>
          <w:p w14:paraId="49EF1ACB" w14:textId="6C2F2DD4" w:rsidR="00295C18" w:rsidRPr="00C10525" w:rsidRDefault="00295C18" w:rsidP="00295C18">
            <w:pPr>
              <w:rPr>
                <w:ins w:id="259" w:author="Alex Borowicz" w:date="2019-05-07T13:20:00Z"/>
                <w:rFonts w:ascii="Times New Roman" w:hAnsi="Times New Roman" w:cs="Times New Roman"/>
              </w:rPr>
            </w:pPr>
            <w:ins w:id="260" w:author="Alex Borowicz" w:date="2019-05-07T13:44:00Z">
              <w:r>
                <w:rPr>
                  <w:rFonts w:ascii="Times New Roman" w:hAnsi="Times New Roman" w:cs="Times New Roman"/>
                </w:rPr>
                <w:t>1,230</w:t>
              </w:r>
            </w:ins>
          </w:p>
        </w:tc>
        <w:tc>
          <w:tcPr>
            <w:tcW w:w="990" w:type="dxa"/>
          </w:tcPr>
          <w:p w14:paraId="74E3ABE5" w14:textId="68FE16A6" w:rsidR="00295C18" w:rsidRPr="00C10525" w:rsidRDefault="00295C18" w:rsidP="00295C18">
            <w:pPr>
              <w:rPr>
                <w:ins w:id="261" w:author="Alex Borowicz" w:date="2019-05-07T13:20:00Z"/>
                <w:rFonts w:ascii="Times New Roman" w:hAnsi="Times New Roman" w:cs="Times New Roman"/>
              </w:rPr>
            </w:pPr>
            <w:ins w:id="262" w:author="Alex Borowicz" w:date="2019-05-07T13:44:00Z">
              <w:r>
                <w:rPr>
                  <w:rFonts w:ascii="Times New Roman" w:hAnsi="Times New Roman" w:cs="Times New Roman"/>
                </w:rPr>
                <w:t>23</w:t>
              </w:r>
            </w:ins>
          </w:p>
        </w:tc>
        <w:tc>
          <w:tcPr>
            <w:tcW w:w="1084" w:type="dxa"/>
          </w:tcPr>
          <w:p w14:paraId="5D465B56" w14:textId="77777777" w:rsidR="00295C18" w:rsidRDefault="00295C18" w:rsidP="00295C18">
            <w:pPr>
              <w:rPr>
                <w:ins w:id="263" w:author="Alex Borowicz" w:date="2019-05-07T13:20:00Z"/>
                <w:rFonts w:ascii="Times New Roman" w:hAnsi="Times New Roman" w:cs="Times New Roman"/>
              </w:rPr>
            </w:pPr>
          </w:p>
        </w:tc>
        <w:tc>
          <w:tcPr>
            <w:tcW w:w="1035" w:type="dxa"/>
          </w:tcPr>
          <w:p w14:paraId="6F2AE8DA" w14:textId="77777777" w:rsidR="00295C18" w:rsidRDefault="00295C18" w:rsidP="00295C18">
            <w:pPr>
              <w:rPr>
                <w:ins w:id="264" w:author="Alex Borowicz" w:date="2019-05-07T13:20:00Z"/>
                <w:rFonts w:ascii="Times New Roman" w:hAnsi="Times New Roman" w:cs="Times New Roman"/>
              </w:rPr>
            </w:pPr>
          </w:p>
        </w:tc>
      </w:tr>
      <w:tr w:rsidR="00295C18" w:rsidRPr="00C10525" w14:paraId="40A98355" w14:textId="77777777" w:rsidTr="00295C18">
        <w:trPr>
          <w:trHeight w:val="70"/>
          <w:ins w:id="265" w:author="Alex Borowicz" w:date="2019-05-07T13:20:00Z"/>
        </w:trPr>
        <w:tc>
          <w:tcPr>
            <w:tcW w:w="985" w:type="dxa"/>
          </w:tcPr>
          <w:p w14:paraId="4D642087" w14:textId="3AF5175B" w:rsidR="00295C18" w:rsidRPr="002E23C1" w:rsidRDefault="00295C18" w:rsidP="00295C18">
            <w:pPr>
              <w:rPr>
                <w:ins w:id="266" w:author="Alex Borowicz" w:date="2019-05-07T13:20:00Z"/>
                <w:rFonts w:ascii="Times New Roman" w:hAnsi="Times New Roman" w:cs="Times New Roman"/>
                <w:b/>
              </w:rPr>
            </w:pPr>
            <w:ins w:id="267" w:author="Alex Borowicz" w:date="2019-05-07T13:21:00Z">
              <w:r>
                <w:rPr>
                  <w:rFonts w:ascii="Times New Roman" w:hAnsi="Times New Roman" w:cs="Times New Roman"/>
                  <w:b/>
                </w:rPr>
                <w:t>6</w:t>
              </w:r>
            </w:ins>
          </w:p>
        </w:tc>
        <w:tc>
          <w:tcPr>
            <w:tcW w:w="1261" w:type="dxa"/>
          </w:tcPr>
          <w:p w14:paraId="1540AD9E" w14:textId="0A9EA7DC" w:rsidR="00295C18" w:rsidRPr="00C10525" w:rsidRDefault="00295C18" w:rsidP="00295C18">
            <w:pPr>
              <w:rPr>
                <w:ins w:id="268" w:author="Alex Borowicz" w:date="2019-05-07T13:20:00Z"/>
                <w:rFonts w:ascii="Times New Roman" w:hAnsi="Times New Roman" w:cs="Times New Roman"/>
              </w:rPr>
            </w:pPr>
            <w:ins w:id="269" w:author="Alex Borowicz" w:date="2019-05-07T13:43:00Z">
              <w:r>
                <w:rPr>
                  <w:rFonts w:ascii="Times New Roman" w:hAnsi="Times New Roman" w:cs="Times New Roman"/>
                </w:rPr>
                <w:t>11,076</w:t>
              </w:r>
            </w:ins>
          </w:p>
        </w:tc>
        <w:tc>
          <w:tcPr>
            <w:tcW w:w="990" w:type="dxa"/>
          </w:tcPr>
          <w:p w14:paraId="6D514051" w14:textId="7CE3B321" w:rsidR="00295C18" w:rsidRPr="00C10525" w:rsidRDefault="00295C18" w:rsidP="00295C18">
            <w:pPr>
              <w:rPr>
                <w:ins w:id="270" w:author="Alex Borowicz" w:date="2019-05-07T13:20:00Z"/>
                <w:rFonts w:ascii="Times New Roman" w:hAnsi="Times New Roman" w:cs="Times New Roman"/>
              </w:rPr>
            </w:pPr>
            <w:ins w:id="271" w:author="Alex Borowicz" w:date="2019-05-07T13:43:00Z">
              <w:r w:rsidRPr="00524534">
                <w:rPr>
                  <w:rFonts w:ascii="Times New Roman" w:hAnsi="Times New Roman" w:cs="Times New Roman"/>
                </w:rPr>
                <w:t>207</w:t>
              </w:r>
            </w:ins>
          </w:p>
        </w:tc>
        <w:tc>
          <w:tcPr>
            <w:tcW w:w="1151" w:type="dxa"/>
          </w:tcPr>
          <w:p w14:paraId="611D4CEC" w14:textId="465BEEED" w:rsidR="00295C18" w:rsidRPr="00C10525" w:rsidRDefault="00295C18" w:rsidP="00295C18">
            <w:pPr>
              <w:rPr>
                <w:ins w:id="272" w:author="Alex Borowicz" w:date="2019-05-07T13:20:00Z"/>
                <w:rFonts w:ascii="Times New Roman" w:hAnsi="Times New Roman" w:cs="Times New Roman"/>
              </w:rPr>
            </w:pPr>
            <w:ins w:id="273" w:author="Alex Borowicz" w:date="2019-05-07T13:43:00Z">
              <w:r>
                <w:rPr>
                  <w:rFonts w:ascii="Times New Roman" w:hAnsi="Times New Roman" w:cs="Times New Roman"/>
                </w:rPr>
                <w:t>1,230</w:t>
              </w:r>
            </w:ins>
          </w:p>
        </w:tc>
        <w:tc>
          <w:tcPr>
            <w:tcW w:w="990" w:type="dxa"/>
          </w:tcPr>
          <w:p w14:paraId="3C1CF059" w14:textId="4FE9D057" w:rsidR="00295C18" w:rsidRPr="00C10525" w:rsidRDefault="00295C18" w:rsidP="00295C18">
            <w:pPr>
              <w:rPr>
                <w:ins w:id="274" w:author="Alex Borowicz" w:date="2019-05-07T13:20:00Z"/>
                <w:rFonts w:ascii="Times New Roman" w:hAnsi="Times New Roman" w:cs="Times New Roman"/>
              </w:rPr>
            </w:pPr>
            <w:ins w:id="275" w:author="Alex Borowicz" w:date="2019-05-07T13:43:00Z">
              <w:r>
                <w:rPr>
                  <w:rFonts w:ascii="Times New Roman" w:hAnsi="Times New Roman" w:cs="Times New Roman"/>
                </w:rPr>
                <w:t>23</w:t>
              </w:r>
            </w:ins>
          </w:p>
        </w:tc>
        <w:tc>
          <w:tcPr>
            <w:tcW w:w="1084" w:type="dxa"/>
          </w:tcPr>
          <w:p w14:paraId="3D3D4E6A" w14:textId="77777777" w:rsidR="00295C18" w:rsidRDefault="00295C18" w:rsidP="00295C18">
            <w:pPr>
              <w:rPr>
                <w:ins w:id="276" w:author="Alex Borowicz" w:date="2019-05-07T13:20:00Z"/>
                <w:rFonts w:ascii="Times New Roman" w:hAnsi="Times New Roman" w:cs="Times New Roman"/>
              </w:rPr>
            </w:pPr>
          </w:p>
        </w:tc>
        <w:tc>
          <w:tcPr>
            <w:tcW w:w="1035" w:type="dxa"/>
          </w:tcPr>
          <w:p w14:paraId="73F6084E" w14:textId="77777777" w:rsidR="00295C18" w:rsidRDefault="00295C18" w:rsidP="00295C18">
            <w:pPr>
              <w:rPr>
                <w:ins w:id="277" w:author="Alex Borowicz" w:date="2019-05-07T13:20:00Z"/>
                <w:rFonts w:ascii="Times New Roman" w:hAnsi="Times New Roman" w:cs="Times New Roman"/>
              </w:rPr>
            </w:pPr>
          </w:p>
        </w:tc>
      </w:tr>
      <w:tr w:rsidR="00295C18" w:rsidRPr="00C10525" w14:paraId="00B5DA40" w14:textId="77777777" w:rsidTr="00295C18">
        <w:trPr>
          <w:trHeight w:val="70"/>
          <w:ins w:id="278" w:author="Alex Borowicz" w:date="2019-05-07T13:20:00Z"/>
        </w:trPr>
        <w:tc>
          <w:tcPr>
            <w:tcW w:w="985" w:type="dxa"/>
          </w:tcPr>
          <w:p w14:paraId="42203C67" w14:textId="4390591E" w:rsidR="00295C18" w:rsidRPr="002E23C1" w:rsidRDefault="00295C18" w:rsidP="00295C18">
            <w:pPr>
              <w:rPr>
                <w:ins w:id="279" w:author="Alex Borowicz" w:date="2019-05-07T13:20:00Z"/>
                <w:rFonts w:ascii="Times New Roman" w:hAnsi="Times New Roman" w:cs="Times New Roman"/>
                <w:b/>
              </w:rPr>
            </w:pPr>
            <w:ins w:id="280" w:author="Alex Borowicz" w:date="2019-05-07T13:21:00Z">
              <w:r>
                <w:rPr>
                  <w:rFonts w:ascii="Times New Roman" w:hAnsi="Times New Roman" w:cs="Times New Roman"/>
                  <w:b/>
                </w:rPr>
                <w:t>7</w:t>
              </w:r>
            </w:ins>
          </w:p>
        </w:tc>
        <w:tc>
          <w:tcPr>
            <w:tcW w:w="1261" w:type="dxa"/>
          </w:tcPr>
          <w:p w14:paraId="69BA242A" w14:textId="1250644B" w:rsidR="00295C18" w:rsidRPr="00C10525" w:rsidRDefault="00295C18" w:rsidP="00295C18">
            <w:pPr>
              <w:rPr>
                <w:ins w:id="281" w:author="Alex Borowicz" w:date="2019-05-07T13:20:00Z"/>
                <w:rFonts w:ascii="Times New Roman" w:hAnsi="Times New Roman" w:cs="Times New Roman"/>
              </w:rPr>
            </w:pPr>
            <w:ins w:id="282" w:author="Alex Borowicz" w:date="2019-05-07T13:43:00Z">
              <w:r>
                <w:rPr>
                  <w:rFonts w:ascii="Times New Roman" w:hAnsi="Times New Roman" w:cs="Times New Roman"/>
                </w:rPr>
                <w:t>11,076</w:t>
              </w:r>
            </w:ins>
          </w:p>
        </w:tc>
        <w:tc>
          <w:tcPr>
            <w:tcW w:w="990" w:type="dxa"/>
          </w:tcPr>
          <w:p w14:paraId="250A5CEA" w14:textId="62058971" w:rsidR="00295C18" w:rsidRPr="00C10525" w:rsidRDefault="00295C18" w:rsidP="00295C18">
            <w:pPr>
              <w:rPr>
                <w:ins w:id="283" w:author="Alex Borowicz" w:date="2019-05-07T13:20:00Z"/>
                <w:rFonts w:ascii="Times New Roman" w:hAnsi="Times New Roman" w:cs="Times New Roman"/>
              </w:rPr>
            </w:pPr>
            <w:ins w:id="284" w:author="Alex Borowicz" w:date="2019-05-07T13:43:00Z">
              <w:r w:rsidRPr="00524534">
                <w:rPr>
                  <w:rFonts w:ascii="Times New Roman" w:hAnsi="Times New Roman" w:cs="Times New Roman"/>
                </w:rPr>
                <w:t>207</w:t>
              </w:r>
            </w:ins>
          </w:p>
        </w:tc>
        <w:tc>
          <w:tcPr>
            <w:tcW w:w="1151" w:type="dxa"/>
          </w:tcPr>
          <w:p w14:paraId="199B47F0" w14:textId="0976A8DE" w:rsidR="00295C18" w:rsidRPr="00C10525" w:rsidRDefault="00295C18" w:rsidP="00295C18">
            <w:pPr>
              <w:rPr>
                <w:ins w:id="285" w:author="Alex Borowicz" w:date="2019-05-07T13:20:00Z"/>
                <w:rFonts w:ascii="Times New Roman" w:hAnsi="Times New Roman" w:cs="Times New Roman"/>
              </w:rPr>
            </w:pPr>
            <w:ins w:id="286" w:author="Alex Borowicz" w:date="2019-05-07T13:43:00Z">
              <w:r>
                <w:rPr>
                  <w:rFonts w:ascii="Times New Roman" w:hAnsi="Times New Roman" w:cs="Times New Roman"/>
                </w:rPr>
                <w:t>1,230</w:t>
              </w:r>
            </w:ins>
          </w:p>
        </w:tc>
        <w:tc>
          <w:tcPr>
            <w:tcW w:w="990" w:type="dxa"/>
          </w:tcPr>
          <w:p w14:paraId="75238E3D" w14:textId="283906F2" w:rsidR="00295C18" w:rsidRPr="00C10525" w:rsidRDefault="00295C18" w:rsidP="00295C18">
            <w:pPr>
              <w:rPr>
                <w:ins w:id="287" w:author="Alex Borowicz" w:date="2019-05-07T13:20:00Z"/>
                <w:rFonts w:ascii="Times New Roman" w:hAnsi="Times New Roman" w:cs="Times New Roman"/>
              </w:rPr>
            </w:pPr>
            <w:ins w:id="288" w:author="Alex Borowicz" w:date="2019-05-07T13:43:00Z">
              <w:r>
                <w:rPr>
                  <w:rFonts w:ascii="Times New Roman" w:hAnsi="Times New Roman" w:cs="Times New Roman"/>
                </w:rPr>
                <w:t>23</w:t>
              </w:r>
            </w:ins>
          </w:p>
        </w:tc>
        <w:tc>
          <w:tcPr>
            <w:tcW w:w="1084" w:type="dxa"/>
          </w:tcPr>
          <w:p w14:paraId="7014A202" w14:textId="77777777" w:rsidR="00295C18" w:rsidRDefault="00295C18" w:rsidP="00295C18">
            <w:pPr>
              <w:rPr>
                <w:ins w:id="289" w:author="Alex Borowicz" w:date="2019-05-07T13:20:00Z"/>
                <w:rFonts w:ascii="Times New Roman" w:hAnsi="Times New Roman" w:cs="Times New Roman"/>
              </w:rPr>
            </w:pPr>
          </w:p>
        </w:tc>
        <w:tc>
          <w:tcPr>
            <w:tcW w:w="1035" w:type="dxa"/>
          </w:tcPr>
          <w:p w14:paraId="62981DA3" w14:textId="77777777" w:rsidR="00295C18" w:rsidRDefault="00295C18" w:rsidP="00295C18">
            <w:pPr>
              <w:rPr>
                <w:ins w:id="290" w:author="Alex Borowicz" w:date="2019-05-07T13:20:00Z"/>
                <w:rFonts w:ascii="Times New Roman" w:hAnsi="Times New Roman" w:cs="Times New Roman"/>
              </w:rPr>
            </w:pPr>
          </w:p>
        </w:tc>
      </w:tr>
      <w:tr w:rsidR="00295C18" w:rsidRPr="00C10525" w14:paraId="05447E6C" w14:textId="77777777" w:rsidTr="00295C18">
        <w:trPr>
          <w:trHeight w:val="70"/>
          <w:ins w:id="291" w:author="Alex Borowicz" w:date="2019-05-07T13:20:00Z"/>
        </w:trPr>
        <w:tc>
          <w:tcPr>
            <w:tcW w:w="985" w:type="dxa"/>
          </w:tcPr>
          <w:p w14:paraId="5B82692B" w14:textId="7190CA92" w:rsidR="00295C18" w:rsidRPr="002E23C1" w:rsidRDefault="00295C18" w:rsidP="00295C18">
            <w:pPr>
              <w:rPr>
                <w:ins w:id="292" w:author="Alex Borowicz" w:date="2019-05-07T13:20:00Z"/>
                <w:rFonts w:ascii="Times New Roman" w:hAnsi="Times New Roman" w:cs="Times New Roman"/>
                <w:b/>
              </w:rPr>
            </w:pPr>
            <w:ins w:id="293" w:author="Alex Borowicz" w:date="2019-05-07T13:21:00Z">
              <w:r>
                <w:rPr>
                  <w:rFonts w:ascii="Times New Roman" w:hAnsi="Times New Roman" w:cs="Times New Roman"/>
                  <w:b/>
                </w:rPr>
                <w:t>8</w:t>
              </w:r>
            </w:ins>
          </w:p>
        </w:tc>
        <w:tc>
          <w:tcPr>
            <w:tcW w:w="1261" w:type="dxa"/>
          </w:tcPr>
          <w:p w14:paraId="35097F00" w14:textId="06CB8158" w:rsidR="00295C18" w:rsidRPr="00C10525" w:rsidRDefault="00295C18" w:rsidP="00295C18">
            <w:pPr>
              <w:rPr>
                <w:ins w:id="294" w:author="Alex Borowicz" w:date="2019-05-07T13:20:00Z"/>
                <w:rFonts w:ascii="Times New Roman" w:hAnsi="Times New Roman" w:cs="Times New Roman"/>
              </w:rPr>
            </w:pPr>
            <w:ins w:id="295" w:author="Alex Borowicz" w:date="2019-05-07T13:42:00Z">
              <w:r>
                <w:rPr>
                  <w:rFonts w:ascii="Times New Roman" w:hAnsi="Times New Roman" w:cs="Times New Roman"/>
                </w:rPr>
                <w:t>11,076</w:t>
              </w:r>
            </w:ins>
          </w:p>
        </w:tc>
        <w:tc>
          <w:tcPr>
            <w:tcW w:w="990" w:type="dxa"/>
          </w:tcPr>
          <w:p w14:paraId="4859E2EA" w14:textId="7D713718" w:rsidR="00295C18" w:rsidRPr="00C10525" w:rsidRDefault="00295C18" w:rsidP="00295C18">
            <w:pPr>
              <w:rPr>
                <w:ins w:id="296" w:author="Alex Borowicz" w:date="2019-05-07T13:20:00Z"/>
                <w:rFonts w:ascii="Times New Roman" w:hAnsi="Times New Roman" w:cs="Times New Roman"/>
              </w:rPr>
            </w:pPr>
            <w:ins w:id="297" w:author="Alex Borowicz" w:date="2019-05-07T13:42:00Z">
              <w:r w:rsidRPr="00524534">
                <w:rPr>
                  <w:rFonts w:ascii="Times New Roman" w:hAnsi="Times New Roman" w:cs="Times New Roman"/>
                </w:rPr>
                <w:t>207</w:t>
              </w:r>
            </w:ins>
          </w:p>
        </w:tc>
        <w:tc>
          <w:tcPr>
            <w:tcW w:w="1151" w:type="dxa"/>
          </w:tcPr>
          <w:p w14:paraId="3B630286" w14:textId="7B5B9A49" w:rsidR="00295C18" w:rsidRPr="00C10525" w:rsidRDefault="00295C18" w:rsidP="00295C18">
            <w:pPr>
              <w:rPr>
                <w:ins w:id="298" w:author="Alex Borowicz" w:date="2019-05-07T13:20:00Z"/>
                <w:rFonts w:ascii="Times New Roman" w:hAnsi="Times New Roman" w:cs="Times New Roman"/>
              </w:rPr>
            </w:pPr>
            <w:ins w:id="299" w:author="Alex Borowicz" w:date="2019-05-07T13:42:00Z">
              <w:r>
                <w:rPr>
                  <w:rFonts w:ascii="Times New Roman" w:hAnsi="Times New Roman" w:cs="Times New Roman"/>
                </w:rPr>
                <w:t>1,230</w:t>
              </w:r>
            </w:ins>
          </w:p>
        </w:tc>
        <w:tc>
          <w:tcPr>
            <w:tcW w:w="990" w:type="dxa"/>
          </w:tcPr>
          <w:p w14:paraId="6064AE83" w14:textId="043AEB6B" w:rsidR="00295C18" w:rsidRPr="00C10525" w:rsidRDefault="00295C18" w:rsidP="00295C18">
            <w:pPr>
              <w:rPr>
                <w:ins w:id="300" w:author="Alex Borowicz" w:date="2019-05-07T13:20:00Z"/>
                <w:rFonts w:ascii="Times New Roman" w:hAnsi="Times New Roman" w:cs="Times New Roman"/>
              </w:rPr>
            </w:pPr>
            <w:ins w:id="301" w:author="Alex Borowicz" w:date="2019-05-07T13:42:00Z">
              <w:r>
                <w:rPr>
                  <w:rFonts w:ascii="Times New Roman" w:hAnsi="Times New Roman" w:cs="Times New Roman"/>
                </w:rPr>
                <w:t>23</w:t>
              </w:r>
            </w:ins>
          </w:p>
        </w:tc>
        <w:tc>
          <w:tcPr>
            <w:tcW w:w="1084" w:type="dxa"/>
          </w:tcPr>
          <w:p w14:paraId="1187BDA5" w14:textId="77777777" w:rsidR="00295C18" w:rsidRDefault="00295C18" w:rsidP="00295C18">
            <w:pPr>
              <w:rPr>
                <w:ins w:id="302" w:author="Alex Borowicz" w:date="2019-05-07T13:20:00Z"/>
                <w:rFonts w:ascii="Times New Roman" w:hAnsi="Times New Roman" w:cs="Times New Roman"/>
              </w:rPr>
            </w:pPr>
          </w:p>
        </w:tc>
        <w:tc>
          <w:tcPr>
            <w:tcW w:w="1035" w:type="dxa"/>
          </w:tcPr>
          <w:p w14:paraId="1F83258E" w14:textId="77777777" w:rsidR="00295C18" w:rsidRDefault="00295C18" w:rsidP="00295C18">
            <w:pPr>
              <w:rPr>
                <w:ins w:id="303" w:author="Alex Borowicz" w:date="2019-05-07T13:20:00Z"/>
                <w:rFonts w:ascii="Times New Roman" w:hAnsi="Times New Roman" w:cs="Times New Roman"/>
              </w:rPr>
            </w:pPr>
          </w:p>
        </w:tc>
      </w:tr>
      <w:tr w:rsidR="00295C18" w:rsidRPr="00C10525" w14:paraId="409D2D70" w14:textId="77777777" w:rsidTr="00295C18">
        <w:trPr>
          <w:trHeight w:val="70"/>
          <w:ins w:id="304" w:author="Alex Borowicz" w:date="2019-05-07T13:20:00Z"/>
        </w:trPr>
        <w:tc>
          <w:tcPr>
            <w:tcW w:w="985" w:type="dxa"/>
          </w:tcPr>
          <w:p w14:paraId="0544AFC4" w14:textId="28DB2635" w:rsidR="00295C18" w:rsidRPr="002E23C1" w:rsidRDefault="00295C18" w:rsidP="00295C18">
            <w:pPr>
              <w:rPr>
                <w:ins w:id="305" w:author="Alex Borowicz" w:date="2019-05-07T13:20:00Z"/>
                <w:rFonts w:ascii="Times New Roman" w:hAnsi="Times New Roman" w:cs="Times New Roman"/>
                <w:b/>
              </w:rPr>
            </w:pPr>
            <w:ins w:id="306" w:author="Alex Borowicz" w:date="2019-05-07T13:21:00Z">
              <w:r>
                <w:rPr>
                  <w:rFonts w:ascii="Times New Roman" w:hAnsi="Times New Roman" w:cs="Times New Roman"/>
                  <w:b/>
                </w:rPr>
                <w:t>9</w:t>
              </w:r>
            </w:ins>
          </w:p>
        </w:tc>
        <w:tc>
          <w:tcPr>
            <w:tcW w:w="1261" w:type="dxa"/>
          </w:tcPr>
          <w:p w14:paraId="37179C9D" w14:textId="09C2D900" w:rsidR="00295C18" w:rsidRPr="00C10525" w:rsidRDefault="00295C18" w:rsidP="00295C18">
            <w:pPr>
              <w:rPr>
                <w:ins w:id="307" w:author="Alex Borowicz" w:date="2019-05-07T13:20:00Z"/>
                <w:rFonts w:ascii="Times New Roman" w:hAnsi="Times New Roman" w:cs="Times New Roman"/>
              </w:rPr>
            </w:pPr>
            <w:ins w:id="308" w:author="Alex Borowicz" w:date="2019-05-07T13:42:00Z">
              <w:r>
                <w:rPr>
                  <w:rFonts w:ascii="Times New Roman" w:hAnsi="Times New Roman" w:cs="Times New Roman"/>
                </w:rPr>
                <w:t>11,076</w:t>
              </w:r>
            </w:ins>
          </w:p>
        </w:tc>
        <w:tc>
          <w:tcPr>
            <w:tcW w:w="990" w:type="dxa"/>
          </w:tcPr>
          <w:p w14:paraId="1FE00589" w14:textId="7E6B0623" w:rsidR="00295C18" w:rsidRPr="00C10525" w:rsidRDefault="00295C18" w:rsidP="00295C18">
            <w:pPr>
              <w:rPr>
                <w:ins w:id="309" w:author="Alex Borowicz" w:date="2019-05-07T13:20:00Z"/>
                <w:rFonts w:ascii="Times New Roman" w:hAnsi="Times New Roman" w:cs="Times New Roman"/>
              </w:rPr>
            </w:pPr>
            <w:ins w:id="310" w:author="Alex Borowicz" w:date="2019-05-07T13:24:00Z">
              <w:r w:rsidRPr="00524534">
                <w:rPr>
                  <w:rFonts w:ascii="Times New Roman" w:hAnsi="Times New Roman" w:cs="Times New Roman"/>
                </w:rPr>
                <w:t>207</w:t>
              </w:r>
            </w:ins>
          </w:p>
        </w:tc>
        <w:tc>
          <w:tcPr>
            <w:tcW w:w="1151" w:type="dxa"/>
          </w:tcPr>
          <w:p w14:paraId="70410BB8" w14:textId="7E2B0578" w:rsidR="00295C18" w:rsidRPr="00C10525" w:rsidRDefault="00295C18" w:rsidP="00295C18">
            <w:pPr>
              <w:rPr>
                <w:ins w:id="311" w:author="Alex Borowicz" w:date="2019-05-07T13:20:00Z"/>
                <w:rFonts w:ascii="Times New Roman" w:hAnsi="Times New Roman" w:cs="Times New Roman"/>
              </w:rPr>
            </w:pPr>
            <w:ins w:id="312" w:author="Alex Borowicz" w:date="2019-05-07T13:42:00Z">
              <w:r>
                <w:rPr>
                  <w:rFonts w:ascii="Times New Roman" w:hAnsi="Times New Roman" w:cs="Times New Roman"/>
                </w:rPr>
                <w:t>1,230</w:t>
              </w:r>
            </w:ins>
          </w:p>
        </w:tc>
        <w:tc>
          <w:tcPr>
            <w:tcW w:w="990" w:type="dxa"/>
          </w:tcPr>
          <w:p w14:paraId="0A6B7F78" w14:textId="43499839" w:rsidR="00295C18" w:rsidRPr="00C10525" w:rsidRDefault="00295C18" w:rsidP="00295C18">
            <w:pPr>
              <w:rPr>
                <w:ins w:id="313" w:author="Alex Borowicz" w:date="2019-05-07T13:20:00Z"/>
                <w:rFonts w:ascii="Times New Roman" w:hAnsi="Times New Roman" w:cs="Times New Roman"/>
              </w:rPr>
            </w:pPr>
            <w:ins w:id="314" w:author="Alex Borowicz" w:date="2019-05-07T13:42:00Z">
              <w:r>
                <w:rPr>
                  <w:rFonts w:ascii="Times New Roman" w:hAnsi="Times New Roman" w:cs="Times New Roman"/>
                </w:rPr>
                <w:t>23</w:t>
              </w:r>
            </w:ins>
          </w:p>
        </w:tc>
        <w:tc>
          <w:tcPr>
            <w:tcW w:w="1084" w:type="dxa"/>
          </w:tcPr>
          <w:p w14:paraId="5905C82E" w14:textId="77777777" w:rsidR="00295C18" w:rsidRDefault="00295C18" w:rsidP="00295C18">
            <w:pPr>
              <w:rPr>
                <w:ins w:id="315" w:author="Alex Borowicz" w:date="2019-05-07T13:20:00Z"/>
                <w:rFonts w:ascii="Times New Roman" w:hAnsi="Times New Roman" w:cs="Times New Roman"/>
              </w:rPr>
            </w:pPr>
          </w:p>
        </w:tc>
        <w:tc>
          <w:tcPr>
            <w:tcW w:w="1035" w:type="dxa"/>
          </w:tcPr>
          <w:p w14:paraId="4DDD5F48" w14:textId="77777777" w:rsidR="00295C18" w:rsidRDefault="00295C18" w:rsidP="00295C18">
            <w:pPr>
              <w:rPr>
                <w:ins w:id="316" w:author="Alex Borowicz" w:date="2019-05-07T13:20:00Z"/>
                <w:rFonts w:ascii="Times New Roman" w:hAnsi="Times New Roman" w:cs="Times New Roman"/>
              </w:rPr>
            </w:pPr>
          </w:p>
        </w:tc>
      </w:tr>
      <w:tr w:rsidR="00295C18" w:rsidRPr="00C10525" w14:paraId="48A3A58F" w14:textId="77777777" w:rsidTr="00295C18">
        <w:trPr>
          <w:trHeight w:val="70"/>
          <w:ins w:id="317" w:author="Alex Borowicz" w:date="2019-05-07T13:20:00Z"/>
        </w:trPr>
        <w:tc>
          <w:tcPr>
            <w:tcW w:w="985" w:type="dxa"/>
          </w:tcPr>
          <w:p w14:paraId="68E50B2F" w14:textId="1E1B3412" w:rsidR="00295C18" w:rsidRPr="002E23C1" w:rsidRDefault="00295C18" w:rsidP="00295C18">
            <w:pPr>
              <w:rPr>
                <w:ins w:id="318" w:author="Alex Borowicz" w:date="2019-05-07T13:20:00Z"/>
                <w:rFonts w:ascii="Times New Roman" w:hAnsi="Times New Roman" w:cs="Times New Roman"/>
                <w:b/>
              </w:rPr>
            </w:pPr>
            <w:ins w:id="319" w:author="Alex Borowicz" w:date="2019-05-07T13:21:00Z">
              <w:r>
                <w:rPr>
                  <w:rFonts w:ascii="Times New Roman" w:hAnsi="Times New Roman" w:cs="Times New Roman"/>
                  <w:b/>
                </w:rPr>
                <w:t>10</w:t>
              </w:r>
            </w:ins>
          </w:p>
        </w:tc>
        <w:tc>
          <w:tcPr>
            <w:tcW w:w="1261" w:type="dxa"/>
          </w:tcPr>
          <w:p w14:paraId="35EB00B0" w14:textId="66156F9B" w:rsidR="00295C18" w:rsidRPr="00C10525" w:rsidRDefault="00295C18" w:rsidP="00295C18">
            <w:pPr>
              <w:rPr>
                <w:ins w:id="320" w:author="Alex Borowicz" w:date="2019-05-07T13:20:00Z"/>
                <w:rFonts w:ascii="Times New Roman" w:hAnsi="Times New Roman" w:cs="Times New Roman"/>
              </w:rPr>
            </w:pPr>
            <w:ins w:id="321" w:author="Alex Borowicz" w:date="2019-05-07T13:23:00Z">
              <w:r>
                <w:rPr>
                  <w:rFonts w:ascii="Times New Roman" w:hAnsi="Times New Roman" w:cs="Times New Roman"/>
                </w:rPr>
                <w:t>12,306</w:t>
              </w:r>
            </w:ins>
          </w:p>
        </w:tc>
        <w:tc>
          <w:tcPr>
            <w:tcW w:w="990" w:type="dxa"/>
          </w:tcPr>
          <w:p w14:paraId="13862806" w14:textId="46019B93" w:rsidR="00295C18" w:rsidRPr="00C10525" w:rsidRDefault="00295C18" w:rsidP="00295C18">
            <w:pPr>
              <w:rPr>
                <w:ins w:id="322" w:author="Alex Borowicz" w:date="2019-05-07T13:20:00Z"/>
                <w:rFonts w:ascii="Times New Roman" w:hAnsi="Times New Roman" w:cs="Times New Roman"/>
              </w:rPr>
            </w:pPr>
            <w:ins w:id="323" w:author="Alex Borowicz" w:date="2019-05-07T13:23:00Z">
              <w:r>
                <w:rPr>
                  <w:rFonts w:ascii="Times New Roman" w:hAnsi="Times New Roman" w:cs="Times New Roman"/>
                </w:rPr>
                <w:t>206</w:t>
              </w:r>
            </w:ins>
          </w:p>
        </w:tc>
        <w:tc>
          <w:tcPr>
            <w:tcW w:w="1151" w:type="dxa"/>
          </w:tcPr>
          <w:p w14:paraId="1CBA179E" w14:textId="09B72134" w:rsidR="00295C18" w:rsidRPr="00C10525" w:rsidRDefault="00295C18" w:rsidP="00295C18">
            <w:pPr>
              <w:rPr>
                <w:ins w:id="324" w:author="Alex Borowicz" w:date="2019-05-07T13:20:00Z"/>
                <w:rFonts w:ascii="Times New Roman" w:hAnsi="Times New Roman" w:cs="Times New Roman"/>
              </w:rPr>
            </w:pPr>
            <w:ins w:id="325" w:author="Alex Borowicz" w:date="2019-05-07T13:24:00Z">
              <w:r>
                <w:rPr>
                  <w:rFonts w:ascii="Times New Roman" w:hAnsi="Times New Roman" w:cs="Times New Roman"/>
                </w:rPr>
                <w:t>1</w:t>
              </w:r>
            </w:ins>
            <w:ins w:id="326" w:author="Alex Borowicz" w:date="2019-05-07T13:42:00Z">
              <w:r>
                <w:rPr>
                  <w:rFonts w:ascii="Times New Roman" w:hAnsi="Times New Roman" w:cs="Times New Roman"/>
                </w:rPr>
                <w:t>,</w:t>
              </w:r>
            </w:ins>
            <w:ins w:id="327" w:author="Alex Borowicz" w:date="2019-05-07T13:24:00Z">
              <w:r>
                <w:rPr>
                  <w:rFonts w:ascii="Times New Roman" w:hAnsi="Times New Roman" w:cs="Times New Roman"/>
                </w:rPr>
                <w:t>236</w:t>
              </w:r>
            </w:ins>
          </w:p>
        </w:tc>
        <w:tc>
          <w:tcPr>
            <w:tcW w:w="990" w:type="dxa"/>
          </w:tcPr>
          <w:p w14:paraId="2A28CD09" w14:textId="217F5ECC" w:rsidR="00295C18" w:rsidRPr="00C10525" w:rsidRDefault="00295C18" w:rsidP="00295C18">
            <w:pPr>
              <w:rPr>
                <w:ins w:id="328" w:author="Alex Borowicz" w:date="2019-05-07T13:20:00Z"/>
                <w:rFonts w:ascii="Times New Roman" w:hAnsi="Times New Roman" w:cs="Times New Roman"/>
              </w:rPr>
            </w:pPr>
            <w:ins w:id="329" w:author="Alex Borowicz" w:date="2019-05-07T13:23:00Z">
              <w:r>
                <w:rPr>
                  <w:rFonts w:ascii="Times New Roman" w:hAnsi="Times New Roman" w:cs="Times New Roman"/>
                </w:rPr>
                <w:t>24</w:t>
              </w:r>
            </w:ins>
          </w:p>
        </w:tc>
        <w:tc>
          <w:tcPr>
            <w:tcW w:w="1084" w:type="dxa"/>
          </w:tcPr>
          <w:p w14:paraId="7A4E946E" w14:textId="77777777" w:rsidR="00295C18" w:rsidRDefault="00295C18" w:rsidP="00295C18">
            <w:pPr>
              <w:rPr>
                <w:ins w:id="330" w:author="Alex Borowicz" w:date="2019-05-07T13:20:00Z"/>
                <w:rFonts w:ascii="Times New Roman" w:hAnsi="Times New Roman" w:cs="Times New Roman"/>
              </w:rPr>
            </w:pPr>
          </w:p>
        </w:tc>
        <w:tc>
          <w:tcPr>
            <w:tcW w:w="1035" w:type="dxa"/>
          </w:tcPr>
          <w:p w14:paraId="33A128B6" w14:textId="77777777" w:rsidR="00295C18" w:rsidRDefault="00295C18" w:rsidP="00295C18">
            <w:pPr>
              <w:rPr>
                <w:ins w:id="331" w:author="Alex Borowicz" w:date="2019-05-07T13:20:00Z"/>
                <w:rFonts w:ascii="Times New Roman" w:hAnsi="Times New Roman" w:cs="Times New Roman"/>
              </w:rPr>
            </w:pP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ins w:id="332" w:author="Alex Borowicz" w:date="2019-05-07T15:17:00Z"/>
          <w:rFonts w:ascii="Times New Roman" w:hAnsi="Times New Roman" w:cs="Times New Roman"/>
          <w:b/>
          <w:sz w:val="36"/>
          <w:szCs w:val="24"/>
        </w:rPr>
      </w:pPr>
    </w:p>
    <w:p w14:paraId="555F4585" w14:textId="4B15F908" w:rsidR="00FC4235" w:rsidRDefault="00FC4235" w:rsidP="00FC4235">
      <w:pPr>
        <w:pStyle w:val="NormalWeb"/>
        <w:spacing w:before="0" w:beforeAutospacing="0" w:after="0" w:afterAutospacing="0" w:line="480" w:lineRule="auto"/>
        <w:ind w:firstLine="720"/>
        <w:rPr>
          <w:ins w:id="333" w:author="Alex Borowicz" w:date="2019-05-07T15:22:00Z"/>
        </w:rPr>
      </w:pPr>
      <w:ins w:id="334" w:author="Alex Borowicz" w:date="2019-05-07T15:17:00Z">
        <w:r>
          <w:t>Each model architecture performed well</w:t>
        </w:r>
      </w:ins>
      <w:ins w:id="335" w:author="Alex Borowicz" w:date="2019-05-07T15:18:00Z">
        <w:r>
          <w:t xml:space="preserve"> and at this stage we recommend </w:t>
        </w:r>
      </w:ins>
      <w:ins w:id="336" w:author="Alex Borowicz" w:date="2019-05-07T15:19:00Z">
        <w:r w:rsidR="00361265">
          <w:t xml:space="preserve">ResNet-18 </w:t>
        </w:r>
      </w:ins>
      <w:ins w:id="337" w:author="Alex Borowicz" w:date="2019-05-09T10:26:00Z">
        <w:r w:rsidR="00307BE3">
          <w:t xml:space="preserve">at this stage </w:t>
        </w:r>
      </w:ins>
      <w:ins w:id="338" w:author="Alex Borowicz" w:date="2019-05-07T15:19:00Z">
        <w:r w:rsidR="00361265">
          <w:t xml:space="preserve">as it trains most rapidly due to its </w:t>
        </w:r>
      </w:ins>
      <w:ins w:id="339" w:author="Alex Borowicz" w:date="2019-05-09T10:26:00Z">
        <w:r w:rsidR="00307BE3">
          <w:t xml:space="preserve">reduced number of layers </w:t>
        </w:r>
      </w:ins>
      <w:ins w:id="340" w:author="Alex Borowicz" w:date="2019-05-07T15:22:00Z">
        <w:r w:rsidR="00EE320F">
          <w:t>(Table 3)</w:t>
        </w:r>
      </w:ins>
      <w:ins w:id="341" w:author="Alex Borowicz" w:date="2019-05-07T15:19:00Z">
        <w:r w:rsidR="00361265">
          <w:t>.</w:t>
        </w:r>
      </w:ins>
      <w:ins w:id="342" w:author="Alex Borowicz" w:date="2019-05-07T15:17:00Z">
        <w:r>
          <w:t xml:space="preserve"> </w:t>
        </w:r>
      </w:ins>
      <w:moveToRangeStart w:id="343" w:author="Alex Borowicz" w:date="2019-05-07T15:17:00Z" w:name="move8134654"/>
      <w:moveTo w:id="344" w:author="Alex Borowicz" w:date="2019-05-07T15:17:00Z">
        <w:del w:id="345" w:author="Alex Borowicz" w:date="2019-05-07T15:20:00Z">
          <w:r w:rsidRPr="00CF41A8" w:rsidDel="00EE320F">
            <w:delText>Our trained</w:delText>
          </w:r>
        </w:del>
      </w:moveTo>
      <w:ins w:id="346" w:author="Alex Borowicz" w:date="2019-05-07T15:20:00Z">
        <w:r w:rsidR="00EE320F">
          <w:t>ResNet-18</w:t>
        </w:r>
      </w:ins>
      <w:moveTo w:id="347" w:author="Alex Borowicz" w:date="2019-05-07T15:17:00Z">
        <w:r w:rsidRPr="00CF41A8">
          <w:t xml:space="preserve"> </w:t>
        </w:r>
        <w:del w:id="348" w:author="Alex Borowicz" w:date="2019-05-07T15:21:00Z">
          <w:r w:rsidRPr="00CF41A8" w:rsidDel="00EE320F">
            <w:delText>model</w:delText>
          </w:r>
        </w:del>
      </w:moveTo>
      <w:ins w:id="349" w:author="Alex Borowicz" w:date="2019-05-07T15:21:00Z">
        <w:r w:rsidR="00EE320F">
          <w:t>with a 0.0009 learning rate</w:t>
        </w:r>
      </w:ins>
      <w:moveTo w:id="350" w:author="Alex Borowicz" w:date="2019-05-07T15:17:00Z">
        <w:r w:rsidRPr="00CF41A8">
          <w:t xml:space="preserve"> correctly identified all whales in the WorldView-3 imagery </w:t>
        </w:r>
        <w:r>
          <w:t>presented to it</w:t>
        </w:r>
        <w:r w:rsidRPr="00CF41A8">
          <w:t xml:space="preserve">, and </w:t>
        </w:r>
        <w:del w:id="351" w:author="Alex Borowicz" w:date="2019-05-07T15:21:00Z">
          <w:r w:rsidRPr="00CF41A8" w:rsidDel="00EE320F">
            <w:delText>9</w:delText>
          </w:r>
          <w:r w:rsidDel="00EE320F">
            <w:delText>0</w:delText>
          </w:r>
        </w:del>
      </w:moveTo>
      <w:ins w:id="352" w:author="Alex Borowicz" w:date="2019-05-07T15:21:00Z">
        <w:r w:rsidR="00EE320F">
          <w:t>93</w:t>
        </w:r>
      </w:ins>
      <w:moveTo w:id="353" w:author="Alex Borowicz" w:date="2019-05-07T15:17:00Z">
        <w:r>
          <w:t>.</w:t>
        </w:r>
      </w:moveTo>
      <w:ins w:id="354" w:author="Alex Borowicz" w:date="2019-05-07T15:21:00Z">
        <w:r w:rsidR="00EE320F">
          <w:t>2</w:t>
        </w:r>
      </w:ins>
      <w:moveTo w:id="355" w:author="Alex Borowicz" w:date="2019-05-07T15:17:00Z">
        <w:del w:id="356" w:author="Alex Borowicz" w:date="2019-05-07T15:21:00Z">
          <w:r w:rsidDel="00EE320F">
            <w:delText>4</w:delText>
          </w:r>
        </w:del>
        <w:r w:rsidRPr="00CF41A8">
          <w:t>% of water</w:t>
        </w:r>
        <w:r>
          <w:t xml:space="preserve"> (Table 2), for a false-positive rate of about </w:t>
        </w:r>
        <w:del w:id="357" w:author="Alex Borowicz" w:date="2019-05-07T15:21:00Z">
          <w:r w:rsidDel="00EE320F">
            <w:delText>9.6</w:delText>
          </w:r>
        </w:del>
      </w:moveTo>
      <w:ins w:id="358" w:author="Alex Borowicz" w:date="2019-05-07T15:21:00Z">
        <w:r w:rsidR="00EE320F">
          <w:t>6.8</w:t>
        </w:r>
      </w:ins>
      <w:moveTo w:id="359" w:author="Alex Borowicz" w:date="2019-05-07T15:17:00Z">
        <w:r>
          <w:t>% (water misclassified as whale) and a false negative rate of 0% (whales misclassified as water)</w:t>
        </w:r>
      </w:moveTo>
      <w:ins w:id="360" w:author="Alex Borowicz" w:date="2019-05-07T15:24:00Z">
        <w:r w:rsidR="00EE320F">
          <w:t>, resulting in an F1 score</w:t>
        </w:r>
      </w:ins>
      <w:ins w:id="361" w:author="Alex Borowicz" w:date="2019-05-07T16:06:00Z">
        <w:r w:rsidR="00E04CA4">
          <w:t>,</w:t>
        </w:r>
      </w:ins>
      <w:ins w:id="362" w:author="Alex Borowicz" w:date="2019-05-07T16:04:00Z">
        <w:r w:rsidR="00E04CA4">
          <w:t xml:space="preserve"> </w:t>
        </w:r>
      </w:ins>
      <m:oMath>
        <m:f>
          <m:fPr>
            <m:ctrlPr>
              <w:ins w:id="363" w:author="Alex Borowicz" w:date="2019-05-07T16:06:00Z">
                <w:rPr>
                  <w:rFonts w:ascii="Cambria Math" w:hAnsi="Cambria Math"/>
                  <w:i/>
                  <w:highlight w:val="yellow"/>
                  <w:rPrChange w:id="364" w:author="Alex Borowicz" w:date="2019-05-07T16:07:00Z">
                    <w:rPr>
                      <w:rFonts w:ascii="Cambria Math" w:hAnsi="Cambria Math"/>
                      <w:i/>
                    </w:rPr>
                  </w:rPrChange>
                </w:rPr>
              </w:ins>
            </m:ctrlPr>
          </m:fPr>
          <m:num>
            <m:r>
              <w:ins w:id="365" w:author="Alex Borowicz" w:date="2019-05-07T16:06:00Z">
                <w:rPr>
                  <w:rFonts w:ascii="Cambria Math" w:hAnsi="Cambria Math"/>
                  <w:highlight w:val="yellow"/>
                  <w:rPrChange w:id="366" w:author="Alex Borowicz" w:date="2019-05-07T16:07:00Z">
                    <w:rPr>
                      <w:rFonts w:ascii="Cambria Math" w:hAnsi="Cambria Math"/>
                    </w:rPr>
                  </w:rPrChange>
                </w:rPr>
                <m:t>2*precision*</m:t>
              </w:ins>
            </m:r>
            <m:r>
              <w:ins w:id="367" w:author="Alex Borowicz" w:date="2019-05-07T16:05:00Z">
                <w:rPr>
                  <w:rFonts w:ascii="Cambria Math" w:hAnsi="Cambria Math"/>
                  <w:highlight w:val="yellow"/>
                  <w:rPrChange w:id="368" w:author="Alex Borowicz" w:date="2019-05-07T16:07:00Z">
                    <w:rPr>
                      <w:rFonts w:ascii="Cambria Math" w:hAnsi="Cambria Math"/>
                    </w:rPr>
                  </w:rPrChange>
                </w:rPr>
                <m:t>recall</m:t>
              </w:ins>
            </m:r>
          </m:num>
          <m:den>
            <m:r>
              <w:ins w:id="369" w:author="Alex Borowicz" w:date="2019-05-07T16:05:00Z">
                <w:rPr>
                  <w:rFonts w:ascii="Cambria Math" w:hAnsi="Cambria Math"/>
                  <w:highlight w:val="yellow"/>
                  <w:rPrChange w:id="370" w:author="Alex Borowicz" w:date="2019-05-07T16:07:00Z">
                    <w:rPr>
                      <w:rFonts w:ascii="Cambria Math" w:hAnsi="Cambria Math"/>
                    </w:rPr>
                  </w:rPrChange>
                </w:rPr>
                <m:t>precision+recall</m:t>
              </w:ins>
            </m:r>
          </m:den>
        </m:f>
        <m:r>
          <w:ins w:id="371" w:author="Alex Borowicz" w:date="2019-05-07T16:05:00Z">
            <w:rPr>
              <w:rFonts w:ascii="Cambria Math" w:hAnsi="Cambria Math"/>
            </w:rPr>
            <m:t xml:space="preserve"> </m:t>
          </w:ins>
        </m:r>
      </m:oMath>
      <w:ins w:id="372" w:author="Alex Borowicz" w:date="2019-05-07T16:06:00Z">
        <w:r w:rsidR="00E04CA4">
          <w:t>,</w:t>
        </w:r>
      </w:ins>
      <w:ins w:id="373" w:author="Alex Borowicz" w:date="2019-05-07T15:24:00Z">
        <w:r w:rsidR="00EE320F">
          <w:t xml:space="preserve"> of 0.9650</w:t>
        </w:r>
      </w:ins>
      <w:ins w:id="374" w:author="Alex Borowicz" w:date="2019-05-07T15:21:00Z">
        <w:r w:rsidR="00EE320F">
          <w:t xml:space="preserve"> </w:t>
        </w:r>
      </w:ins>
      <w:ins w:id="375" w:author="Alex Borowicz" w:date="2019-05-07T15:23:00Z">
        <w:r w:rsidR="00EE320F">
          <w:t xml:space="preserve">(Fig </w:t>
        </w:r>
      </w:ins>
      <w:ins w:id="376" w:author="Alex Borowicz" w:date="2019-05-07T15:47:00Z">
        <w:r w:rsidR="00A73234">
          <w:t>4</w:t>
        </w:r>
      </w:ins>
      <w:ins w:id="377" w:author="Alex Borowicz" w:date="2019-05-07T15:23:00Z">
        <w:r w:rsidR="00EE320F">
          <w:t>)</w:t>
        </w:r>
      </w:ins>
      <w:ins w:id="378" w:author="Alex Borowicz" w:date="2019-05-07T15:32:00Z">
        <w:r w:rsidR="001356C3">
          <w:t>.</w:t>
        </w:r>
      </w:ins>
      <w:moveTo w:id="379" w:author="Alex Borowicz" w:date="2019-05-07T15:17:00Z">
        <w:del w:id="380" w:author="Alex Borowicz" w:date="2019-05-07T15:23:00Z">
          <w:r w:rsidDel="00EE320F">
            <w:delText>.</w:delText>
          </w:r>
        </w:del>
      </w:moveTo>
      <w:ins w:id="381" w:author="Alex Borowicz" w:date="2019-05-07T16:04:00Z">
        <w:r w:rsidR="00E04CA4">
          <w:t xml:space="preserve"> In this case, F1 scores may be misleading, as it is more important to maximize precis</w:t>
        </w:r>
      </w:ins>
      <w:ins w:id="382" w:author="Alex Borowicz" w:date="2019-05-07T16:07:00Z">
        <w:r w:rsidR="001A5864">
          <w:t>ion than recall, as false positives can easily be thrown out, but false negatives cannot.</w:t>
        </w:r>
      </w:ins>
    </w:p>
    <w:p w14:paraId="5493F060" w14:textId="63CC91ED" w:rsidR="00EE320F" w:rsidRDefault="00EE320F" w:rsidP="00EE320F">
      <w:pPr>
        <w:pStyle w:val="NormalWeb"/>
        <w:spacing w:before="0" w:beforeAutospacing="0" w:after="0" w:afterAutospacing="0" w:line="480" w:lineRule="auto"/>
        <w:rPr>
          <w:ins w:id="383" w:author="Alex Borowicz" w:date="2019-05-07T15:23:00Z"/>
        </w:rPr>
      </w:pPr>
      <w:ins w:id="384" w:author="Alex Borowicz" w:date="2019-05-07T15:22:00Z">
        <w:r>
          <w:rPr>
            <w:b/>
          </w:rPr>
          <w:t xml:space="preserve">Table 3. </w:t>
        </w:r>
      </w:ins>
      <w:ins w:id="385" w:author="Alex Borowicz" w:date="2019-05-07T15:23:00Z">
        <w:r>
          <w:rPr>
            <w:b/>
          </w:rPr>
          <w:t>Performance of different model types.</w:t>
        </w:r>
      </w:ins>
    </w:p>
    <w:tbl>
      <w:tblPr>
        <w:tblStyle w:val="TableGrid"/>
        <w:tblW w:w="5578" w:type="dxa"/>
        <w:tblInd w:w="1167" w:type="dxa"/>
        <w:tblLook w:val="04A0" w:firstRow="1" w:lastRow="0" w:firstColumn="1" w:lastColumn="0" w:noHBand="0" w:noVBand="1"/>
        <w:tblPrChange w:id="386" w:author="Alex Borowicz" w:date="2019-05-07T15:27:00Z">
          <w:tblPr>
            <w:tblStyle w:val="TableGrid"/>
            <w:tblW w:w="8548" w:type="dxa"/>
            <w:tblInd w:w="1167" w:type="dxa"/>
            <w:tblLook w:val="04A0" w:firstRow="1" w:lastRow="0" w:firstColumn="1" w:lastColumn="0" w:noHBand="0" w:noVBand="1"/>
          </w:tblPr>
        </w:tblPrChange>
      </w:tblPr>
      <w:tblGrid>
        <w:gridCol w:w="1618"/>
        <w:gridCol w:w="1350"/>
        <w:gridCol w:w="1170"/>
        <w:gridCol w:w="1440"/>
        <w:tblGridChange w:id="387">
          <w:tblGrid>
            <w:gridCol w:w="1167"/>
            <w:gridCol w:w="1170"/>
            <w:gridCol w:w="1167"/>
            <w:gridCol w:w="1170"/>
            <w:gridCol w:w="1167"/>
            <w:gridCol w:w="1171"/>
            <w:gridCol w:w="1167"/>
            <w:gridCol w:w="1171"/>
            <w:gridCol w:w="365"/>
          </w:tblGrid>
        </w:tblGridChange>
      </w:tblGrid>
      <w:tr w:rsidR="00EE320F" w14:paraId="6B7C21BB" w14:textId="77777777" w:rsidTr="001356C3">
        <w:trPr>
          <w:ins w:id="388" w:author="Alex Borowicz" w:date="2019-05-07T15:25:00Z"/>
          <w:trPrChange w:id="389" w:author="Alex Borowicz" w:date="2019-05-07T15:27:00Z">
            <w:trPr>
              <w:gridBefore w:val="1"/>
            </w:trPr>
          </w:trPrChange>
        </w:trPr>
        <w:tc>
          <w:tcPr>
            <w:tcW w:w="1618" w:type="dxa"/>
            <w:tcPrChange w:id="390" w:author="Alex Borowicz" w:date="2019-05-07T15:27:00Z">
              <w:tcPr>
                <w:tcW w:w="2337" w:type="dxa"/>
                <w:gridSpan w:val="2"/>
              </w:tcPr>
            </w:tcPrChange>
          </w:tcPr>
          <w:p w14:paraId="4FB9FACD" w14:textId="36685265" w:rsidR="00EE320F" w:rsidRPr="00EE320F" w:rsidRDefault="00EE320F" w:rsidP="001356C3">
            <w:pPr>
              <w:pStyle w:val="NormalWeb"/>
              <w:spacing w:before="0" w:beforeAutospacing="0" w:after="0" w:afterAutospacing="0" w:line="480" w:lineRule="auto"/>
              <w:jc w:val="center"/>
              <w:rPr>
                <w:ins w:id="391" w:author="Alex Borowicz" w:date="2019-05-07T15:25:00Z"/>
                <w:b/>
                <w:rPrChange w:id="392" w:author="Alex Borowicz" w:date="2019-05-07T15:26:00Z">
                  <w:rPr>
                    <w:ins w:id="393" w:author="Alex Borowicz" w:date="2019-05-07T15:25:00Z"/>
                  </w:rPr>
                </w:rPrChange>
              </w:rPr>
              <w:pPrChange w:id="394" w:author="Alex Borowicz" w:date="2019-05-07T15:27:00Z">
                <w:pPr>
                  <w:pStyle w:val="NormalWeb"/>
                  <w:spacing w:before="0" w:beforeAutospacing="0" w:after="0" w:afterAutospacing="0" w:line="480" w:lineRule="auto"/>
                </w:pPr>
              </w:pPrChange>
            </w:pPr>
            <w:ins w:id="395" w:author="Alex Borowicz" w:date="2019-05-07T15:25:00Z">
              <w:r w:rsidRPr="00EE320F">
                <w:rPr>
                  <w:b/>
                  <w:rPrChange w:id="396" w:author="Alex Borowicz" w:date="2019-05-07T15:26:00Z">
                    <w:rPr/>
                  </w:rPrChange>
                </w:rPr>
                <w:t>M</w:t>
              </w:r>
            </w:ins>
            <w:ins w:id="397" w:author="Alex Borowicz" w:date="2019-05-07T15:26:00Z">
              <w:r w:rsidRPr="00EE320F">
                <w:rPr>
                  <w:b/>
                  <w:rPrChange w:id="398" w:author="Alex Borowicz" w:date="2019-05-07T15:26:00Z">
                    <w:rPr/>
                  </w:rPrChange>
                </w:rPr>
                <w:t>odel</w:t>
              </w:r>
            </w:ins>
          </w:p>
        </w:tc>
        <w:tc>
          <w:tcPr>
            <w:tcW w:w="1350" w:type="dxa"/>
            <w:tcPrChange w:id="399" w:author="Alex Borowicz" w:date="2019-05-07T15:27:00Z">
              <w:tcPr>
                <w:tcW w:w="2337" w:type="dxa"/>
                <w:gridSpan w:val="2"/>
              </w:tcPr>
            </w:tcPrChange>
          </w:tcPr>
          <w:p w14:paraId="2CD758B3" w14:textId="0B2F58CB" w:rsidR="00EE320F" w:rsidRPr="00EE320F" w:rsidRDefault="00EE320F" w:rsidP="001356C3">
            <w:pPr>
              <w:pStyle w:val="NormalWeb"/>
              <w:spacing w:before="0" w:beforeAutospacing="0" w:after="0" w:afterAutospacing="0" w:line="480" w:lineRule="auto"/>
              <w:jc w:val="center"/>
              <w:rPr>
                <w:ins w:id="400" w:author="Alex Borowicz" w:date="2019-05-07T15:25:00Z"/>
                <w:b/>
                <w:rPrChange w:id="401" w:author="Alex Borowicz" w:date="2019-05-07T15:26:00Z">
                  <w:rPr>
                    <w:ins w:id="402" w:author="Alex Borowicz" w:date="2019-05-07T15:25:00Z"/>
                  </w:rPr>
                </w:rPrChange>
              </w:rPr>
              <w:pPrChange w:id="403" w:author="Alex Borowicz" w:date="2019-05-07T15:27:00Z">
                <w:pPr>
                  <w:pStyle w:val="NormalWeb"/>
                  <w:spacing w:before="0" w:beforeAutospacing="0" w:after="0" w:afterAutospacing="0" w:line="480" w:lineRule="auto"/>
                </w:pPr>
              </w:pPrChange>
            </w:pPr>
            <w:ins w:id="404" w:author="Alex Borowicz" w:date="2019-05-07T15:26:00Z">
              <w:r w:rsidRPr="00EE320F">
                <w:rPr>
                  <w:b/>
                  <w:rPrChange w:id="405" w:author="Alex Borowicz" w:date="2019-05-07T15:26:00Z">
                    <w:rPr/>
                  </w:rPrChange>
                </w:rPr>
                <w:t>Precision</w:t>
              </w:r>
            </w:ins>
          </w:p>
        </w:tc>
        <w:tc>
          <w:tcPr>
            <w:tcW w:w="1170" w:type="dxa"/>
            <w:tcPrChange w:id="406" w:author="Alex Borowicz" w:date="2019-05-07T15:27:00Z">
              <w:tcPr>
                <w:tcW w:w="2338" w:type="dxa"/>
                <w:gridSpan w:val="2"/>
              </w:tcPr>
            </w:tcPrChange>
          </w:tcPr>
          <w:p w14:paraId="5C7296C7" w14:textId="1EDA2FE9" w:rsidR="00EE320F" w:rsidRPr="00EE320F" w:rsidRDefault="00EE320F" w:rsidP="001356C3">
            <w:pPr>
              <w:pStyle w:val="NormalWeb"/>
              <w:spacing w:before="0" w:beforeAutospacing="0" w:after="0" w:afterAutospacing="0" w:line="480" w:lineRule="auto"/>
              <w:jc w:val="center"/>
              <w:rPr>
                <w:ins w:id="407" w:author="Alex Borowicz" w:date="2019-05-07T15:25:00Z"/>
                <w:b/>
                <w:rPrChange w:id="408" w:author="Alex Borowicz" w:date="2019-05-07T15:26:00Z">
                  <w:rPr>
                    <w:ins w:id="409" w:author="Alex Borowicz" w:date="2019-05-07T15:25:00Z"/>
                  </w:rPr>
                </w:rPrChange>
              </w:rPr>
              <w:pPrChange w:id="410" w:author="Alex Borowicz" w:date="2019-05-07T15:27:00Z">
                <w:pPr>
                  <w:pStyle w:val="NormalWeb"/>
                  <w:spacing w:before="0" w:beforeAutospacing="0" w:after="0" w:afterAutospacing="0" w:line="480" w:lineRule="auto"/>
                </w:pPr>
              </w:pPrChange>
            </w:pPr>
            <w:ins w:id="411" w:author="Alex Borowicz" w:date="2019-05-07T15:26:00Z">
              <w:r w:rsidRPr="00EE320F">
                <w:rPr>
                  <w:b/>
                  <w:rPrChange w:id="412" w:author="Alex Borowicz" w:date="2019-05-07T15:26:00Z">
                    <w:rPr/>
                  </w:rPrChange>
                </w:rPr>
                <w:t>Recall</w:t>
              </w:r>
            </w:ins>
          </w:p>
        </w:tc>
        <w:tc>
          <w:tcPr>
            <w:tcW w:w="1440" w:type="dxa"/>
            <w:tcPrChange w:id="413" w:author="Alex Borowicz" w:date="2019-05-07T15:27:00Z">
              <w:tcPr>
                <w:tcW w:w="1536" w:type="dxa"/>
                <w:gridSpan w:val="2"/>
              </w:tcPr>
            </w:tcPrChange>
          </w:tcPr>
          <w:p w14:paraId="330F42A2" w14:textId="28B28652" w:rsidR="00EE320F" w:rsidRPr="00EE320F" w:rsidRDefault="00EE320F" w:rsidP="001356C3">
            <w:pPr>
              <w:pStyle w:val="NormalWeb"/>
              <w:spacing w:before="0" w:beforeAutospacing="0" w:after="0" w:afterAutospacing="0" w:line="480" w:lineRule="auto"/>
              <w:jc w:val="center"/>
              <w:rPr>
                <w:ins w:id="414" w:author="Alex Borowicz" w:date="2019-05-07T15:25:00Z"/>
                <w:b/>
                <w:rPrChange w:id="415" w:author="Alex Borowicz" w:date="2019-05-07T15:26:00Z">
                  <w:rPr>
                    <w:ins w:id="416" w:author="Alex Borowicz" w:date="2019-05-07T15:25:00Z"/>
                  </w:rPr>
                </w:rPrChange>
              </w:rPr>
              <w:pPrChange w:id="417" w:author="Alex Borowicz" w:date="2019-05-07T15:27:00Z">
                <w:pPr>
                  <w:pStyle w:val="NormalWeb"/>
                  <w:spacing w:before="0" w:beforeAutospacing="0" w:after="0" w:afterAutospacing="0" w:line="480" w:lineRule="auto"/>
                </w:pPr>
              </w:pPrChange>
            </w:pPr>
            <w:ins w:id="418" w:author="Alex Borowicz" w:date="2019-05-07T15:26:00Z">
              <w:r w:rsidRPr="00EE320F">
                <w:rPr>
                  <w:b/>
                  <w:rPrChange w:id="419" w:author="Alex Borowicz" w:date="2019-05-07T15:26:00Z">
                    <w:rPr/>
                  </w:rPrChange>
                </w:rPr>
                <w:t>F1 Score</w:t>
              </w:r>
            </w:ins>
          </w:p>
        </w:tc>
      </w:tr>
      <w:tr w:rsidR="001356C3" w14:paraId="40C77C68" w14:textId="77777777" w:rsidTr="001356C3">
        <w:tblPrEx>
          <w:tblPrExChange w:id="420" w:author="Alex Borowicz" w:date="2019-05-07T15:28:00Z">
            <w:tblPrEx>
              <w:tblW w:w="0" w:type="auto"/>
              <w:tblInd w:w="0" w:type="dxa"/>
            </w:tblPrEx>
          </w:tblPrExChange>
        </w:tblPrEx>
        <w:trPr>
          <w:trHeight w:val="377"/>
          <w:ins w:id="421" w:author="Alex Borowicz" w:date="2019-05-07T15:25:00Z"/>
          <w:trPrChange w:id="422" w:author="Alex Borowicz" w:date="2019-05-07T15:28:00Z">
            <w:trPr>
              <w:gridAfter w:val="0"/>
            </w:trPr>
          </w:trPrChange>
        </w:trPr>
        <w:tc>
          <w:tcPr>
            <w:tcW w:w="1618" w:type="dxa"/>
            <w:tcPrChange w:id="423" w:author="Alex Borowicz" w:date="2019-05-07T15:28:00Z">
              <w:tcPr>
                <w:tcW w:w="2337" w:type="dxa"/>
                <w:gridSpan w:val="2"/>
              </w:tcPr>
            </w:tcPrChange>
          </w:tcPr>
          <w:p w14:paraId="14E8F02A" w14:textId="692C8776" w:rsidR="001356C3" w:rsidRPr="001356C3" w:rsidRDefault="001356C3" w:rsidP="001356C3">
            <w:pPr>
              <w:pStyle w:val="NormalWeb"/>
              <w:spacing w:before="0" w:beforeAutospacing="0" w:after="0" w:afterAutospacing="0" w:line="480" w:lineRule="auto"/>
              <w:jc w:val="center"/>
              <w:rPr>
                <w:ins w:id="424" w:author="Alex Borowicz" w:date="2019-05-07T15:25:00Z"/>
                <w:b/>
                <w:rPrChange w:id="425" w:author="Alex Borowicz" w:date="2019-05-07T15:26:00Z">
                  <w:rPr>
                    <w:ins w:id="426" w:author="Alex Borowicz" w:date="2019-05-07T15:25:00Z"/>
                  </w:rPr>
                </w:rPrChange>
              </w:rPr>
              <w:pPrChange w:id="427" w:author="Alex Borowicz" w:date="2019-05-07T15:27:00Z">
                <w:pPr>
                  <w:pStyle w:val="NormalWeb"/>
                  <w:spacing w:before="0" w:beforeAutospacing="0" w:after="0" w:afterAutospacing="0" w:line="480" w:lineRule="auto"/>
                </w:pPr>
              </w:pPrChange>
            </w:pPr>
            <w:ins w:id="428" w:author="Alex Borowicz" w:date="2019-05-07T15:26:00Z">
              <w:r w:rsidRPr="001356C3">
                <w:rPr>
                  <w:b/>
                  <w:rPrChange w:id="429" w:author="Alex Borowicz" w:date="2019-05-07T15:26:00Z">
                    <w:rPr/>
                  </w:rPrChange>
                </w:rPr>
                <w:t>ResNet-18</w:t>
              </w:r>
            </w:ins>
          </w:p>
        </w:tc>
        <w:tc>
          <w:tcPr>
            <w:tcW w:w="1350" w:type="dxa"/>
            <w:tcPrChange w:id="430" w:author="Alex Borowicz" w:date="2019-05-07T15:28:00Z">
              <w:tcPr>
                <w:tcW w:w="2337" w:type="dxa"/>
                <w:gridSpan w:val="2"/>
              </w:tcPr>
            </w:tcPrChange>
          </w:tcPr>
          <w:p w14:paraId="47523D32" w14:textId="7BFB08D0" w:rsidR="001356C3" w:rsidRPr="001356C3" w:rsidRDefault="001356C3" w:rsidP="001356C3">
            <w:pPr>
              <w:pStyle w:val="NormalWeb"/>
              <w:spacing w:before="0" w:beforeAutospacing="0" w:after="0" w:afterAutospacing="0" w:line="480" w:lineRule="auto"/>
              <w:jc w:val="center"/>
              <w:rPr>
                <w:ins w:id="431" w:author="Alex Borowicz" w:date="2019-05-07T15:25:00Z"/>
              </w:rPr>
              <w:pPrChange w:id="432" w:author="Alex Borowicz" w:date="2019-05-07T15:27:00Z">
                <w:pPr>
                  <w:pStyle w:val="NormalWeb"/>
                  <w:spacing w:before="0" w:beforeAutospacing="0" w:after="0" w:afterAutospacing="0" w:line="480" w:lineRule="auto"/>
                </w:pPr>
              </w:pPrChange>
            </w:pPr>
            <w:ins w:id="433" w:author="Alex Borowicz" w:date="2019-05-07T15:27:00Z">
              <w:r w:rsidRPr="001356C3">
                <w:rPr>
                  <w:rPrChange w:id="434" w:author="Alex Borowicz" w:date="2019-05-07T15:27:00Z">
                    <w:rPr>
                      <w:rFonts w:ascii="Calibri" w:hAnsi="Calibri" w:cs="Calibri"/>
                      <w:sz w:val="22"/>
                      <w:szCs w:val="22"/>
                    </w:rPr>
                  </w:rPrChange>
                </w:rPr>
                <w:t>1.0000</w:t>
              </w:r>
            </w:ins>
          </w:p>
        </w:tc>
        <w:tc>
          <w:tcPr>
            <w:tcW w:w="1170" w:type="dxa"/>
            <w:tcPrChange w:id="435" w:author="Alex Borowicz" w:date="2019-05-07T15:28:00Z">
              <w:tcPr>
                <w:tcW w:w="2338" w:type="dxa"/>
                <w:gridSpan w:val="2"/>
              </w:tcPr>
            </w:tcPrChange>
          </w:tcPr>
          <w:p w14:paraId="39027B02" w14:textId="688DFD5C" w:rsidR="001356C3" w:rsidRPr="001356C3" w:rsidRDefault="001356C3" w:rsidP="001356C3">
            <w:pPr>
              <w:pStyle w:val="NormalWeb"/>
              <w:spacing w:before="0" w:beforeAutospacing="0" w:after="0" w:afterAutospacing="0" w:line="480" w:lineRule="auto"/>
              <w:jc w:val="center"/>
              <w:rPr>
                <w:ins w:id="436" w:author="Alex Borowicz" w:date="2019-05-07T15:25:00Z"/>
              </w:rPr>
              <w:pPrChange w:id="437" w:author="Alex Borowicz" w:date="2019-05-07T15:27:00Z">
                <w:pPr>
                  <w:pStyle w:val="NormalWeb"/>
                  <w:spacing w:before="0" w:beforeAutospacing="0" w:after="0" w:afterAutospacing="0" w:line="480" w:lineRule="auto"/>
                </w:pPr>
              </w:pPrChange>
            </w:pPr>
            <w:ins w:id="438" w:author="Alex Borowicz" w:date="2019-05-07T15:27:00Z">
              <w:r w:rsidRPr="001356C3">
                <w:rPr>
                  <w:rPrChange w:id="439" w:author="Alex Borowicz" w:date="2019-05-07T15:27:00Z">
                    <w:rPr>
                      <w:rFonts w:ascii="Calibri" w:hAnsi="Calibri" w:cs="Calibri"/>
                      <w:sz w:val="22"/>
                      <w:szCs w:val="22"/>
                    </w:rPr>
                  </w:rPrChange>
                </w:rPr>
                <w:t>0.9324</w:t>
              </w:r>
            </w:ins>
          </w:p>
        </w:tc>
        <w:tc>
          <w:tcPr>
            <w:tcW w:w="1440" w:type="dxa"/>
            <w:tcPrChange w:id="440" w:author="Alex Borowicz" w:date="2019-05-07T15:28:00Z">
              <w:tcPr>
                <w:tcW w:w="2338" w:type="dxa"/>
                <w:gridSpan w:val="2"/>
              </w:tcPr>
            </w:tcPrChange>
          </w:tcPr>
          <w:p w14:paraId="2F35DF62" w14:textId="2A3D9E8C" w:rsidR="001356C3" w:rsidRPr="001356C3" w:rsidRDefault="001356C3" w:rsidP="001356C3">
            <w:pPr>
              <w:pStyle w:val="NormalWeb"/>
              <w:spacing w:before="0" w:beforeAutospacing="0" w:after="0" w:afterAutospacing="0" w:line="480" w:lineRule="auto"/>
              <w:jc w:val="center"/>
              <w:rPr>
                <w:ins w:id="441" w:author="Alex Borowicz" w:date="2019-05-07T15:25:00Z"/>
              </w:rPr>
              <w:pPrChange w:id="442" w:author="Alex Borowicz" w:date="2019-05-07T15:27:00Z">
                <w:pPr>
                  <w:pStyle w:val="NormalWeb"/>
                  <w:spacing w:before="0" w:beforeAutospacing="0" w:after="0" w:afterAutospacing="0" w:line="480" w:lineRule="auto"/>
                </w:pPr>
              </w:pPrChange>
            </w:pPr>
            <w:ins w:id="443" w:author="Alex Borowicz" w:date="2019-05-07T15:27:00Z">
              <w:r w:rsidRPr="001356C3">
                <w:rPr>
                  <w:rPrChange w:id="444" w:author="Alex Borowicz" w:date="2019-05-07T15:27:00Z">
                    <w:rPr>
                      <w:rFonts w:ascii="Calibri" w:hAnsi="Calibri" w:cs="Calibri"/>
                      <w:sz w:val="22"/>
                      <w:szCs w:val="22"/>
                    </w:rPr>
                  </w:rPrChange>
                </w:rPr>
                <w:t>0.9650</w:t>
              </w:r>
            </w:ins>
          </w:p>
        </w:tc>
      </w:tr>
      <w:tr w:rsidR="00EE320F" w14:paraId="018E07A5" w14:textId="77777777" w:rsidTr="001356C3">
        <w:tblPrEx>
          <w:tblPrExChange w:id="445" w:author="Alex Borowicz" w:date="2019-05-07T15:27:00Z">
            <w:tblPrEx>
              <w:tblW w:w="0" w:type="auto"/>
              <w:tblInd w:w="0" w:type="dxa"/>
            </w:tblPrEx>
          </w:tblPrExChange>
        </w:tblPrEx>
        <w:trPr>
          <w:ins w:id="446" w:author="Alex Borowicz" w:date="2019-05-07T15:25:00Z"/>
          <w:trPrChange w:id="447" w:author="Alex Borowicz" w:date="2019-05-07T15:27:00Z">
            <w:trPr>
              <w:gridAfter w:val="0"/>
            </w:trPr>
          </w:trPrChange>
        </w:trPr>
        <w:tc>
          <w:tcPr>
            <w:tcW w:w="1618" w:type="dxa"/>
            <w:tcPrChange w:id="448" w:author="Alex Borowicz" w:date="2019-05-07T15:27:00Z">
              <w:tcPr>
                <w:tcW w:w="2337" w:type="dxa"/>
                <w:gridSpan w:val="2"/>
              </w:tcPr>
            </w:tcPrChange>
          </w:tcPr>
          <w:p w14:paraId="3FFC7866" w14:textId="689A4BE4" w:rsidR="00EE320F" w:rsidRPr="001356C3" w:rsidRDefault="00EE320F" w:rsidP="001356C3">
            <w:pPr>
              <w:pStyle w:val="NormalWeb"/>
              <w:spacing w:before="0" w:beforeAutospacing="0" w:after="0" w:afterAutospacing="0" w:line="480" w:lineRule="auto"/>
              <w:jc w:val="center"/>
              <w:rPr>
                <w:ins w:id="449" w:author="Alex Borowicz" w:date="2019-05-07T15:25:00Z"/>
                <w:b/>
                <w:rPrChange w:id="450" w:author="Alex Borowicz" w:date="2019-05-07T15:26:00Z">
                  <w:rPr>
                    <w:ins w:id="451" w:author="Alex Borowicz" w:date="2019-05-07T15:25:00Z"/>
                  </w:rPr>
                </w:rPrChange>
              </w:rPr>
              <w:pPrChange w:id="452" w:author="Alex Borowicz" w:date="2019-05-07T15:27:00Z">
                <w:pPr>
                  <w:pStyle w:val="NormalWeb"/>
                  <w:spacing w:before="0" w:beforeAutospacing="0" w:after="0" w:afterAutospacing="0" w:line="480" w:lineRule="auto"/>
                </w:pPr>
              </w:pPrChange>
            </w:pPr>
            <w:ins w:id="453" w:author="Alex Borowicz" w:date="2019-05-07T15:26:00Z">
              <w:r w:rsidRPr="001356C3">
                <w:rPr>
                  <w:b/>
                  <w:rPrChange w:id="454" w:author="Alex Borowicz" w:date="2019-05-07T15:26:00Z">
                    <w:rPr/>
                  </w:rPrChange>
                </w:rPr>
                <w:t>ResNet-34</w:t>
              </w:r>
            </w:ins>
          </w:p>
        </w:tc>
        <w:tc>
          <w:tcPr>
            <w:tcW w:w="1350" w:type="dxa"/>
            <w:tcPrChange w:id="455" w:author="Alex Borowicz" w:date="2019-05-07T15:27:00Z">
              <w:tcPr>
                <w:tcW w:w="2337" w:type="dxa"/>
                <w:gridSpan w:val="2"/>
              </w:tcPr>
            </w:tcPrChange>
          </w:tcPr>
          <w:p w14:paraId="53A3B9FE" w14:textId="77777777" w:rsidR="00EE320F" w:rsidRDefault="00EE320F" w:rsidP="001356C3">
            <w:pPr>
              <w:pStyle w:val="NormalWeb"/>
              <w:spacing w:before="0" w:beforeAutospacing="0" w:after="0" w:afterAutospacing="0" w:line="480" w:lineRule="auto"/>
              <w:jc w:val="center"/>
              <w:rPr>
                <w:ins w:id="456" w:author="Alex Borowicz" w:date="2019-05-07T15:25:00Z"/>
              </w:rPr>
              <w:pPrChange w:id="457" w:author="Alex Borowicz" w:date="2019-05-07T15:27:00Z">
                <w:pPr>
                  <w:pStyle w:val="NormalWeb"/>
                  <w:spacing w:before="0" w:beforeAutospacing="0" w:after="0" w:afterAutospacing="0" w:line="480" w:lineRule="auto"/>
                </w:pPr>
              </w:pPrChange>
            </w:pPr>
          </w:p>
        </w:tc>
        <w:tc>
          <w:tcPr>
            <w:tcW w:w="1170" w:type="dxa"/>
            <w:tcPrChange w:id="458" w:author="Alex Borowicz" w:date="2019-05-07T15:27:00Z">
              <w:tcPr>
                <w:tcW w:w="2338" w:type="dxa"/>
                <w:gridSpan w:val="2"/>
              </w:tcPr>
            </w:tcPrChange>
          </w:tcPr>
          <w:p w14:paraId="4B23366A" w14:textId="77777777" w:rsidR="00EE320F" w:rsidRDefault="00EE320F" w:rsidP="001356C3">
            <w:pPr>
              <w:pStyle w:val="NormalWeb"/>
              <w:spacing w:before="0" w:beforeAutospacing="0" w:after="0" w:afterAutospacing="0" w:line="480" w:lineRule="auto"/>
              <w:jc w:val="center"/>
              <w:rPr>
                <w:ins w:id="459" w:author="Alex Borowicz" w:date="2019-05-07T15:25:00Z"/>
              </w:rPr>
              <w:pPrChange w:id="460" w:author="Alex Borowicz" w:date="2019-05-07T15:27:00Z">
                <w:pPr>
                  <w:pStyle w:val="NormalWeb"/>
                  <w:spacing w:before="0" w:beforeAutospacing="0" w:after="0" w:afterAutospacing="0" w:line="480" w:lineRule="auto"/>
                </w:pPr>
              </w:pPrChange>
            </w:pPr>
          </w:p>
        </w:tc>
        <w:tc>
          <w:tcPr>
            <w:tcW w:w="1440" w:type="dxa"/>
            <w:tcPrChange w:id="461" w:author="Alex Borowicz" w:date="2019-05-07T15:27:00Z">
              <w:tcPr>
                <w:tcW w:w="2338" w:type="dxa"/>
                <w:gridSpan w:val="2"/>
              </w:tcPr>
            </w:tcPrChange>
          </w:tcPr>
          <w:p w14:paraId="20EB64FD" w14:textId="77777777" w:rsidR="00EE320F" w:rsidRDefault="00EE320F" w:rsidP="001356C3">
            <w:pPr>
              <w:pStyle w:val="NormalWeb"/>
              <w:spacing w:before="0" w:beforeAutospacing="0" w:after="0" w:afterAutospacing="0" w:line="480" w:lineRule="auto"/>
              <w:jc w:val="center"/>
              <w:rPr>
                <w:ins w:id="462" w:author="Alex Borowicz" w:date="2019-05-07T15:25:00Z"/>
              </w:rPr>
              <w:pPrChange w:id="463" w:author="Alex Borowicz" w:date="2019-05-07T15:27:00Z">
                <w:pPr>
                  <w:pStyle w:val="NormalWeb"/>
                  <w:spacing w:before="0" w:beforeAutospacing="0" w:after="0" w:afterAutospacing="0" w:line="480" w:lineRule="auto"/>
                </w:pPr>
              </w:pPrChange>
            </w:pPr>
          </w:p>
        </w:tc>
      </w:tr>
      <w:tr w:rsidR="00EE320F" w14:paraId="260C0A25" w14:textId="77777777" w:rsidTr="001356C3">
        <w:tblPrEx>
          <w:tblPrExChange w:id="464" w:author="Alex Borowicz" w:date="2019-05-07T15:27:00Z">
            <w:tblPrEx>
              <w:tblW w:w="0" w:type="auto"/>
              <w:tblInd w:w="0" w:type="dxa"/>
            </w:tblPrEx>
          </w:tblPrExChange>
        </w:tblPrEx>
        <w:trPr>
          <w:ins w:id="465" w:author="Alex Borowicz" w:date="2019-05-07T15:25:00Z"/>
          <w:trPrChange w:id="466" w:author="Alex Borowicz" w:date="2019-05-07T15:27:00Z">
            <w:trPr>
              <w:gridAfter w:val="0"/>
            </w:trPr>
          </w:trPrChange>
        </w:trPr>
        <w:tc>
          <w:tcPr>
            <w:tcW w:w="1618" w:type="dxa"/>
            <w:tcPrChange w:id="467" w:author="Alex Borowicz" w:date="2019-05-07T15:27:00Z">
              <w:tcPr>
                <w:tcW w:w="2337" w:type="dxa"/>
                <w:gridSpan w:val="2"/>
              </w:tcPr>
            </w:tcPrChange>
          </w:tcPr>
          <w:p w14:paraId="40C7EE3A" w14:textId="04146171" w:rsidR="00EE320F" w:rsidRPr="001356C3" w:rsidRDefault="00EE320F" w:rsidP="001356C3">
            <w:pPr>
              <w:pStyle w:val="NormalWeb"/>
              <w:spacing w:before="0" w:beforeAutospacing="0" w:after="0" w:afterAutospacing="0" w:line="480" w:lineRule="auto"/>
              <w:jc w:val="center"/>
              <w:rPr>
                <w:ins w:id="468" w:author="Alex Borowicz" w:date="2019-05-07T15:25:00Z"/>
                <w:b/>
                <w:rPrChange w:id="469" w:author="Alex Borowicz" w:date="2019-05-07T15:26:00Z">
                  <w:rPr>
                    <w:ins w:id="470" w:author="Alex Borowicz" w:date="2019-05-07T15:25:00Z"/>
                  </w:rPr>
                </w:rPrChange>
              </w:rPr>
              <w:pPrChange w:id="471" w:author="Alex Borowicz" w:date="2019-05-07T15:27:00Z">
                <w:pPr>
                  <w:pStyle w:val="NormalWeb"/>
                  <w:spacing w:before="0" w:beforeAutospacing="0" w:after="0" w:afterAutospacing="0" w:line="480" w:lineRule="auto"/>
                </w:pPr>
              </w:pPrChange>
            </w:pPr>
            <w:proofErr w:type="spellStart"/>
            <w:ins w:id="472" w:author="Alex Borowicz" w:date="2019-05-07T15:26:00Z">
              <w:r w:rsidRPr="001356C3">
                <w:rPr>
                  <w:b/>
                  <w:rPrChange w:id="473" w:author="Alex Borowicz" w:date="2019-05-07T15:26:00Z">
                    <w:rPr/>
                  </w:rPrChange>
                </w:rPr>
                <w:t>DenseNet</w:t>
              </w:r>
            </w:ins>
            <w:proofErr w:type="spellEnd"/>
          </w:p>
        </w:tc>
        <w:tc>
          <w:tcPr>
            <w:tcW w:w="1350" w:type="dxa"/>
            <w:tcPrChange w:id="474" w:author="Alex Borowicz" w:date="2019-05-07T15:27:00Z">
              <w:tcPr>
                <w:tcW w:w="2337" w:type="dxa"/>
                <w:gridSpan w:val="2"/>
              </w:tcPr>
            </w:tcPrChange>
          </w:tcPr>
          <w:p w14:paraId="510B0422" w14:textId="77777777" w:rsidR="00EE320F" w:rsidRDefault="00EE320F" w:rsidP="001356C3">
            <w:pPr>
              <w:pStyle w:val="NormalWeb"/>
              <w:spacing w:before="0" w:beforeAutospacing="0" w:after="0" w:afterAutospacing="0" w:line="480" w:lineRule="auto"/>
              <w:jc w:val="center"/>
              <w:rPr>
                <w:ins w:id="475" w:author="Alex Borowicz" w:date="2019-05-07T15:25:00Z"/>
              </w:rPr>
              <w:pPrChange w:id="476" w:author="Alex Borowicz" w:date="2019-05-07T15:27:00Z">
                <w:pPr>
                  <w:pStyle w:val="NormalWeb"/>
                  <w:spacing w:before="0" w:beforeAutospacing="0" w:after="0" w:afterAutospacing="0" w:line="480" w:lineRule="auto"/>
                </w:pPr>
              </w:pPrChange>
            </w:pPr>
          </w:p>
        </w:tc>
        <w:tc>
          <w:tcPr>
            <w:tcW w:w="1170" w:type="dxa"/>
            <w:tcPrChange w:id="477" w:author="Alex Borowicz" w:date="2019-05-07T15:27:00Z">
              <w:tcPr>
                <w:tcW w:w="2338" w:type="dxa"/>
                <w:gridSpan w:val="2"/>
              </w:tcPr>
            </w:tcPrChange>
          </w:tcPr>
          <w:p w14:paraId="2EAA6239" w14:textId="77777777" w:rsidR="00EE320F" w:rsidRDefault="00EE320F" w:rsidP="001356C3">
            <w:pPr>
              <w:pStyle w:val="NormalWeb"/>
              <w:spacing w:before="0" w:beforeAutospacing="0" w:after="0" w:afterAutospacing="0" w:line="480" w:lineRule="auto"/>
              <w:jc w:val="center"/>
              <w:rPr>
                <w:ins w:id="478" w:author="Alex Borowicz" w:date="2019-05-07T15:25:00Z"/>
              </w:rPr>
              <w:pPrChange w:id="479" w:author="Alex Borowicz" w:date="2019-05-07T15:27:00Z">
                <w:pPr>
                  <w:pStyle w:val="NormalWeb"/>
                  <w:spacing w:before="0" w:beforeAutospacing="0" w:after="0" w:afterAutospacing="0" w:line="480" w:lineRule="auto"/>
                </w:pPr>
              </w:pPrChange>
            </w:pPr>
          </w:p>
        </w:tc>
        <w:tc>
          <w:tcPr>
            <w:tcW w:w="1440" w:type="dxa"/>
            <w:tcPrChange w:id="480" w:author="Alex Borowicz" w:date="2019-05-07T15:27:00Z">
              <w:tcPr>
                <w:tcW w:w="2338" w:type="dxa"/>
                <w:gridSpan w:val="2"/>
              </w:tcPr>
            </w:tcPrChange>
          </w:tcPr>
          <w:p w14:paraId="5986DE53" w14:textId="77777777" w:rsidR="00EE320F" w:rsidRDefault="00EE320F" w:rsidP="001356C3">
            <w:pPr>
              <w:pStyle w:val="NormalWeb"/>
              <w:spacing w:before="0" w:beforeAutospacing="0" w:after="0" w:afterAutospacing="0" w:line="480" w:lineRule="auto"/>
              <w:jc w:val="center"/>
              <w:rPr>
                <w:ins w:id="481" w:author="Alex Borowicz" w:date="2019-05-07T15:25:00Z"/>
              </w:rPr>
              <w:pPrChange w:id="482" w:author="Alex Borowicz" w:date="2019-05-07T15:27:00Z">
                <w:pPr>
                  <w:pStyle w:val="NormalWeb"/>
                  <w:spacing w:before="0" w:beforeAutospacing="0" w:after="0" w:afterAutospacing="0" w:line="480" w:lineRule="auto"/>
                </w:pPr>
              </w:pPrChange>
            </w:pPr>
          </w:p>
        </w:tc>
      </w:tr>
      <w:tr w:rsidR="00EE320F" w14:paraId="2AB4E181" w14:textId="77777777" w:rsidTr="001356C3">
        <w:tblPrEx>
          <w:tblPrExChange w:id="483" w:author="Alex Borowicz" w:date="2019-05-07T15:27:00Z">
            <w:tblPrEx>
              <w:tblW w:w="0" w:type="auto"/>
              <w:tblInd w:w="0" w:type="dxa"/>
            </w:tblPrEx>
          </w:tblPrExChange>
        </w:tblPrEx>
        <w:trPr>
          <w:ins w:id="484" w:author="Alex Borowicz" w:date="2019-05-07T15:25:00Z"/>
          <w:trPrChange w:id="485" w:author="Alex Borowicz" w:date="2019-05-07T15:27:00Z">
            <w:trPr>
              <w:gridAfter w:val="0"/>
            </w:trPr>
          </w:trPrChange>
        </w:trPr>
        <w:tc>
          <w:tcPr>
            <w:tcW w:w="1618" w:type="dxa"/>
            <w:tcPrChange w:id="486" w:author="Alex Borowicz" w:date="2019-05-07T15:27:00Z">
              <w:tcPr>
                <w:tcW w:w="2337" w:type="dxa"/>
                <w:gridSpan w:val="2"/>
              </w:tcPr>
            </w:tcPrChange>
          </w:tcPr>
          <w:p w14:paraId="36EDE7D0" w14:textId="545E19C6" w:rsidR="00EE320F" w:rsidRPr="001356C3" w:rsidRDefault="001356C3" w:rsidP="001356C3">
            <w:pPr>
              <w:pStyle w:val="NormalWeb"/>
              <w:spacing w:before="0" w:beforeAutospacing="0" w:after="0" w:afterAutospacing="0" w:line="480" w:lineRule="auto"/>
              <w:jc w:val="center"/>
              <w:rPr>
                <w:ins w:id="487" w:author="Alex Borowicz" w:date="2019-05-07T15:25:00Z"/>
                <w:b/>
                <w:rPrChange w:id="488" w:author="Alex Borowicz" w:date="2019-05-07T15:26:00Z">
                  <w:rPr>
                    <w:ins w:id="489" w:author="Alex Borowicz" w:date="2019-05-07T15:25:00Z"/>
                  </w:rPr>
                </w:rPrChange>
              </w:rPr>
              <w:pPrChange w:id="490" w:author="Alex Borowicz" w:date="2019-05-07T15:27:00Z">
                <w:pPr>
                  <w:pStyle w:val="NormalWeb"/>
                  <w:spacing w:before="0" w:beforeAutospacing="0" w:after="0" w:afterAutospacing="0" w:line="480" w:lineRule="auto"/>
                </w:pPr>
              </w:pPrChange>
            </w:pPr>
            <w:ins w:id="491" w:author="Alex Borowicz" w:date="2019-05-07T15:26:00Z">
              <w:r w:rsidRPr="001356C3">
                <w:rPr>
                  <w:b/>
                  <w:rPrChange w:id="492" w:author="Alex Borowicz" w:date="2019-05-07T15:26:00Z">
                    <w:rPr/>
                  </w:rPrChange>
                </w:rPr>
                <w:t>ResNeXt-101</w:t>
              </w:r>
            </w:ins>
          </w:p>
        </w:tc>
        <w:tc>
          <w:tcPr>
            <w:tcW w:w="1350" w:type="dxa"/>
            <w:tcPrChange w:id="493" w:author="Alex Borowicz" w:date="2019-05-07T15:27:00Z">
              <w:tcPr>
                <w:tcW w:w="2337" w:type="dxa"/>
                <w:gridSpan w:val="2"/>
              </w:tcPr>
            </w:tcPrChange>
          </w:tcPr>
          <w:p w14:paraId="5FE2DD25" w14:textId="77777777" w:rsidR="00EE320F" w:rsidRDefault="00EE320F" w:rsidP="001356C3">
            <w:pPr>
              <w:pStyle w:val="NormalWeb"/>
              <w:spacing w:before="0" w:beforeAutospacing="0" w:after="0" w:afterAutospacing="0" w:line="480" w:lineRule="auto"/>
              <w:jc w:val="center"/>
              <w:rPr>
                <w:ins w:id="494" w:author="Alex Borowicz" w:date="2019-05-07T15:25:00Z"/>
              </w:rPr>
              <w:pPrChange w:id="495" w:author="Alex Borowicz" w:date="2019-05-07T15:27:00Z">
                <w:pPr>
                  <w:pStyle w:val="NormalWeb"/>
                  <w:spacing w:before="0" w:beforeAutospacing="0" w:after="0" w:afterAutospacing="0" w:line="480" w:lineRule="auto"/>
                </w:pPr>
              </w:pPrChange>
            </w:pPr>
          </w:p>
        </w:tc>
        <w:tc>
          <w:tcPr>
            <w:tcW w:w="1170" w:type="dxa"/>
            <w:tcPrChange w:id="496" w:author="Alex Borowicz" w:date="2019-05-07T15:27:00Z">
              <w:tcPr>
                <w:tcW w:w="2338" w:type="dxa"/>
                <w:gridSpan w:val="2"/>
              </w:tcPr>
            </w:tcPrChange>
          </w:tcPr>
          <w:p w14:paraId="1D4AB254" w14:textId="77777777" w:rsidR="00EE320F" w:rsidRDefault="00EE320F" w:rsidP="001356C3">
            <w:pPr>
              <w:pStyle w:val="NormalWeb"/>
              <w:spacing w:before="0" w:beforeAutospacing="0" w:after="0" w:afterAutospacing="0" w:line="480" w:lineRule="auto"/>
              <w:jc w:val="center"/>
              <w:rPr>
                <w:ins w:id="497" w:author="Alex Borowicz" w:date="2019-05-07T15:25:00Z"/>
              </w:rPr>
              <w:pPrChange w:id="498" w:author="Alex Borowicz" w:date="2019-05-07T15:27:00Z">
                <w:pPr>
                  <w:pStyle w:val="NormalWeb"/>
                  <w:spacing w:before="0" w:beforeAutospacing="0" w:after="0" w:afterAutospacing="0" w:line="480" w:lineRule="auto"/>
                </w:pPr>
              </w:pPrChange>
            </w:pPr>
          </w:p>
        </w:tc>
        <w:tc>
          <w:tcPr>
            <w:tcW w:w="1440" w:type="dxa"/>
            <w:tcPrChange w:id="499" w:author="Alex Borowicz" w:date="2019-05-07T15:27:00Z">
              <w:tcPr>
                <w:tcW w:w="2338" w:type="dxa"/>
                <w:gridSpan w:val="2"/>
              </w:tcPr>
            </w:tcPrChange>
          </w:tcPr>
          <w:p w14:paraId="55A80AD8" w14:textId="77777777" w:rsidR="00EE320F" w:rsidRDefault="00EE320F" w:rsidP="001356C3">
            <w:pPr>
              <w:pStyle w:val="NormalWeb"/>
              <w:spacing w:before="0" w:beforeAutospacing="0" w:after="0" w:afterAutospacing="0" w:line="480" w:lineRule="auto"/>
              <w:jc w:val="center"/>
              <w:rPr>
                <w:ins w:id="500" w:author="Alex Borowicz" w:date="2019-05-07T15:25:00Z"/>
              </w:rPr>
              <w:pPrChange w:id="501" w:author="Alex Borowicz" w:date="2019-05-07T15:27:00Z">
                <w:pPr>
                  <w:pStyle w:val="NormalWeb"/>
                  <w:spacing w:before="0" w:beforeAutospacing="0" w:after="0" w:afterAutospacing="0" w:line="480" w:lineRule="auto"/>
                </w:pPr>
              </w:pPrChange>
            </w:pPr>
          </w:p>
        </w:tc>
      </w:tr>
    </w:tbl>
    <w:p w14:paraId="3A0718F3" w14:textId="77777777" w:rsidR="00EE320F" w:rsidRPr="00EE320F" w:rsidRDefault="00EE320F" w:rsidP="00EE320F">
      <w:pPr>
        <w:pStyle w:val="NormalWeb"/>
        <w:spacing w:before="0" w:beforeAutospacing="0" w:after="0" w:afterAutospacing="0" w:line="480" w:lineRule="auto"/>
        <w:rPr>
          <w:moveTo w:id="502" w:author="Alex Borowicz" w:date="2019-05-07T15:17:00Z"/>
        </w:rPr>
        <w:pPrChange w:id="503" w:author="Alex Borowicz" w:date="2019-05-07T15:22:00Z">
          <w:pPr>
            <w:pStyle w:val="NormalWeb"/>
            <w:spacing w:before="0" w:beforeAutospacing="0" w:after="0" w:afterAutospacing="0" w:line="480" w:lineRule="auto"/>
            <w:ind w:firstLine="720"/>
          </w:pPr>
        </w:pPrChange>
      </w:pPr>
    </w:p>
    <w:moveToRangeEnd w:id="343"/>
    <w:p w14:paraId="527CEC1C" w14:textId="031A6094" w:rsidR="00B83D7B" w:rsidRPr="00003D33" w:rsidRDefault="00B83D7B" w:rsidP="00B83D7B">
      <w:pPr>
        <w:spacing w:line="480" w:lineRule="auto"/>
        <w:rPr>
          <w:ins w:id="504" w:author="Alex Borowicz" w:date="2019-05-07T15:35:00Z"/>
        </w:rPr>
      </w:pPr>
      <w:ins w:id="505" w:author="Alex Borowicz" w:date="2019-05-07T15:35:00Z">
        <w:r w:rsidRPr="009B531F">
          <w:rPr>
            <w:rFonts w:ascii="Times New Roman" w:hAnsi="Times New Roman" w:cs="Times New Roman"/>
            <w:b/>
            <w:sz w:val="24"/>
            <w:szCs w:val="24"/>
            <w:highlight w:val="yellow"/>
            <w:rPrChange w:id="506" w:author="Alex Borowicz" w:date="2019-05-07T15:36:00Z">
              <w:rPr>
                <w:rFonts w:ascii="Times New Roman" w:hAnsi="Times New Roman" w:cs="Times New Roman"/>
                <w:b/>
                <w:sz w:val="24"/>
                <w:szCs w:val="24"/>
              </w:rPr>
            </w:rPrChange>
          </w:rPr>
          <w:t xml:space="preserve">Fig </w:t>
        </w:r>
      </w:ins>
      <w:ins w:id="507" w:author="Alex Borowicz" w:date="2019-05-07T15:44:00Z">
        <w:r w:rsidR="009B531F">
          <w:rPr>
            <w:rFonts w:ascii="Times New Roman" w:hAnsi="Times New Roman" w:cs="Times New Roman"/>
            <w:b/>
            <w:sz w:val="24"/>
            <w:szCs w:val="24"/>
            <w:highlight w:val="yellow"/>
          </w:rPr>
          <w:t>4</w:t>
        </w:r>
      </w:ins>
      <w:ins w:id="508" w:author="Alex Borowicz" w:date="2019-05-07T15:35:00Z">
        <w:r w:rsidRPr="009B531F">
          <w:rPr>
            <w:rFonts w:ascii="Times New Roman" w:hAnsi="Times New Roman" w:cs="Times New Roman"/>
            <w:sz w:val="24"/>
            <w:szCs w:val="24"/>
            <w:highlight w:val="yellow"/>
            <w:rPrChange w:id="509" w:author="Alex Borowicz" w:date="2019-05-07T15:36:00Z">
              <w:rPr>
                <w:rFonts w:ascii="Times New Roman" w:hAnsi="Times New Roman" w:cs="Times New Roman"/>
                <w:sz w:val="24"/>
                <w:szCs w:val="24"/>
              </w:rPr>
            </w:rPrChange>
          </w:rPr>
          <w:t xml:space="preserve">: </w:t>
        </w:r>
        <w:r w:rsidRPr="009B531F">
          <w:rPr>
            <w:rFonts w:ascii="Times New Roman" w:hAnsi="Times New Roman" w:cs="Times New Roman"/>
            <w:b/>
            <w:sz w:val="24"/>
            <w:szCs w:val="24"/>
            <w:highlight w:val="yellow"/>
            <w:rPrChange w:id="510" w:author="Alex Borowicz" w:date="2019-05-07T15:36:00Z">
              <w:rPr>
                <w:rFonts w:ascii="Times New Roman" w:hAnsi="Times New Roman" w:cs="Times New Roman"/>
                <w:b/>
                <w:sz w:val="24"/>
                <w:szCs w:val="24"/>
              </w:rPr>
            </w:rPrChange>
          </w:rPr>
          <w:t>Confusion matrices for comparative model perfor</w:t>
        </w:r>
      </w:ins>
      <w:ins w:id="511" w:author="Alex Borowicz" w:date="2019-05-07T15:36:00Z">
        <w:r w:rsidRPr="009B531F">
          <w:rPr>
            <w:rFonts w:ascii="Times New Roman" w:hAnsi="Times New Roman" w:cs="Times New Roman"/>
            <w:b/>
            <w:sz w:val="24"/>
            <w:szCs w:val="24"/>
            <w:highlight w:val="yellow"/>
            <w:rPrChange w:id="512" w:author="Alex Borowicz" w:date="2019-05-07T15:36:00Z">
              <w:rPr>
                <w:rFonts w:ascii="Times New Roman" w:hAnsi="Times New Roman" w:cs="Times New Roman"/>
                <w:b/>
                <w:sz w:val="24"/>
                <w:szCs w:val="24"/>
              </w:rPr>
            </w:rPrChange>
          </w:rPr>
          <w:t>mance</w:t>
        </w:r>
      </w:ins>
      <w:ins w:id="513" w:author="Alex Borowicz" w:date="2019-05-07T15:35:00Z">
        <w:r w:rsidRPr="009B531F">
          <w:rPr>
            <w:rFonts w:ascii="Times New Roman" w:hAnsi="Times New Roman" w:cs="Times New Roman"/>
            <w:b/>
            <w:sz w:val="24"/>
            <w:szCs w:val="24"/>
            <w:highlight w:val="yellow"/>
            <w:rPrChange w:id="514" w:author="Alex Borowicz" w:date="2019-05-07T15:36:00Z">
              <w:rPr>
                <w:rFonts w:ascii="Times New Roman" w:hAnsi="Times New Roman" w:cs="Times New Roman"/>
                <w:b/>
                <w:sz w:val="24"/>
                <w:szCs w:val="24"/>
              </w:rPr>
            </w:rPrChange>
          </w:rPr>
          <w:t>.</w:t>
        </w:r>
        <w:r w:rsidRPr="009B531F">
          <w:rPr>
            <w:rFonts w:ascii="Times New Roman" w:hAnsi="Times New Roman" w:cs="Times New Roman"/>
            <w:sz w:val="24"/>
            <w:szCs w:val="24"/>
            <w:highlight w:val="yellow"/>
            <w:rPrChange w:id="515" w:author="Alex Borowicz" w:date="2019-05-07T15:36:00Z">
              <w:rPr>
                <w:rFonts w:ascii="Times New Roman" w:hAnsi="Times New Roman" w:cs="Times New Roman"/>
                <w:sz w:val="24"/>
                <w:szCs w:val="24"/>
              </w:rPr>
            </w:rPrChange>
          </w:rPr>
          <w:t xml:space="preserve"> </w:t>
        </w:r>
      </w:ins>
      <w:ins w:id="516" w:author="Alex Borowicz" w:date="2019-05-07T15:36:00Z">
        <w:r w:rsidRPr="009B531F">
          <w:rPr>
            <w:rFonts w:ascii="Times New Roman" w:hAnsi="Times New Roman" w:cs="Times New Roman"/>
            <w:sz w:val="24"/>
            <w:szCs w:val="24"/>
            <w:highlight w:val="yellow"/>
            <w:rPrChange w:id="517" w:author="Alex Borowicz" w:date="2019-05-07T15:36:00Z">
              <w:rPr>
                <w:rFonts w:ascii="Times New Roman" w:hAnsi="Times New Roman" w:cs="Times New Roman"/>
                <w:sz w:val="24"/>
                <w:szCs w:val="24"/>
              </w:rPr>
            </w:rPrChange>
          </w:rPr>
          <w:t>ResNet-18</w:t>
        </w:r>
      </w:ins>
      <w:ins w:id="518" w:author="Alex Borowicz" w:date="2019-05-07T15:35:00Z">
        <w:r w:rsidRPr="009B531F">
          <w:rPr>
            <w:rFonts w:ascii="Times New Roman" w:hAnsi="Times New Roman" w:cs="Times New Roman"/>
            <w:sz w:val="24"/>
            <w:szCs w:val="24"/>
            <w:highlight w:val="yellow"/>
            <w:rPrChange w:id="519" w:author="Alex Borowicz" w:date="2019-05-07T15:36:00Z">
              <w:rPr>
                <w:rFonts w:ascii="Times New Roman" w:hAnsi="Times New Roman" w:cs="Times New Roman"/>
                <w:sz w:val="24"/>
                <w:szCs w:val="24"/>
              </w:rPr>
            </w:rPrChange>
          </w:rPr>
          <w:t xml:space="preserve"> (A)</w:t>
        </w:r>
      </w:ins>
      <w:ins w:id="520" w:author="Alex Borowicz" w:date="2019-05-07T15:36:00Z">
        <w:r w:rsidRPr="009B531F">
          <w:rPr>
            <w:rFonts w:ascii="Times New Roman" w:hAnsi="Times New Roman" w:cs="Times New Roman"/>
            <w:sz w:val="24"/>
            <w:szCs w:val="24"/>
            <w:highlight w:val="yellow"/>
            <w:rPrChange w:id="521" w:author="Alex Borowicz" w:date="2019-05-07T15:36:00Z">
              <w:rPr>
                <w:rFonts w:ascii="Times New Roman" w:hAnsi="Times New Roman" w:cs="Times New Roman"/>
                <w:sz w:val="24"/>
                <w:szCs w:val="24"/>
              </w:rPr>
            </w:rPrChange>
          </w:rPr>
          <w:t>, ResNet-34</w:t>
        </w:r>
      </w:ins>
      <w:ins w:id="522" w:author="Alex Borowicz" w:date="2019-05-07T15:35:00Z">
        <w:r w:rsidRPr="009B531F">
          <w:rPr>
            <w:rFonts w:ascii="Times New Roman" w:hAnsi="Times New Roman" w:cs="Times New Roman"/>
            <w:sz w:val="24"/>
            <w:szCs w:val="24"/>
            <w:highlight w:val="yellow"/>
            <w:rPrChange w:id="523" w:author="Alex Borowicz" w:date="2019-05-07T15:36:00Z">
              <w:rPr>
                <w:rFonts w:ascii="Times New Roman" w:hAnsi="Times New Roman" w:cs="Times New Roman"/>
                <w:sz w:val="24"/>
                <w:szCs w:val="24"/>
              </w:rPr>
            </w:rPrChange>
          </w:rPr>
          <w:t xml:space="preserve"> (B)</w:t>
        </w:r>
      </w:ins>
      <w:ins w:id="524" w:author="Alex Borowicz" w:date="2019-05-07T15:36:00Z">
        <w:r w:rsidRPr="009B531F">
          <w:rPr>
            <w:rFonts w:ascii="Times New Roman" w:hAnsi="Times New Roman" w:cs="Times New Roman"/>
            <w:sz w:val="24"/>
            <w:szCs w:val="24"/>
            <w:highlight w:val="yellow"/>
            <w:rPrChange w:id="525" w:author="Alex Borowicz" w:date="2019-05-07T15:36:00Z">
              <w:rPr>
                <w:rFonts w:ascii="Times New Roman" w:hAnsi="Times New Roman" w:cs="Times New Roman"/>
                <w:sz w:val="24"/>
                <w:szCs w:val="24"/>
              </w:rPr>
            </w:rPrChange>
          </w:rPr>
          <w:t xml:space="preserve">, </w:t>
        </w:r>
        <w:proofErr w:type="spellStart"/>
        <w:r w:rsidRPr="009B531F">
          <w:rPr>
            <w:rFonts w:ascii="Times New Roman" w:hAnsi="Times New Roman" w:cs="Times New Roman"/>
            <w:sz w:val="24"/>
            <w:szCs w:val="24"/>
            <w:highlight w:val="yellow"/>
            <w:rPrChange w:id="526" w:author="Alex Borowicz" w:date="2019-05-07T15:36:00Z">
              <w:rPr>
                <w:rFonts w:ascii="Times New Roman" w:hAnsi="Times New Roman" w:cs="Times New Roman"/>
                <w:sz w:val="24"/>
                <w:szCs w:val="24"/>
              </w:rPr>
            </w:rPrChange>
          </w:rPr>
          <w:t>DenseNet</w:t>
        </w:r>
        <w:proofErr w:type="spellEnd"/>
        <w:r w:rsidRPr="009B531F">
          <w:rPr>
            <w:rFonts w:ascii="Times New Roman" w:hAnsi="Times New Roman" w:cs="Times New Roman"/>
            <w:sz w:val="24"/>
            <w:szCs w:val="24"/>
            <w:highlight w:val="yellow"/>
            <w:rPrChange w:id="527" w:author="Alex Borowicz" w:date="2019-05-07T15:36:00Z">
              <w:rPr>
                <w:rFonts w:ascii="Times New Roman" w:hAnsi="Times New Roman" w:cs="Times New Roman"/>
                <w:sz w:val="24"/>
                <w:szCs w:val="24"/>
              </w:rPr>
            </w:rPrChange>
          </w:rPr>
          <w:t xml:space="preserve"> (C), and </w:t>
        </w:r>
        <w:proofErr w:type="spellStart"/>
        <w:r w:rsidRPr="009B531F">
          <w:rPr>
            <w:rFonts w:ascii="Times New Roman" w:hAnsi="Times New Roman" w:cs="Times New Roman"/>
            <w:sz w:val="24"/>
            <w:szCs w:val="24"/>
            <w:highlight w:val="yellow"/>
            <w:rPrChange w:id="528" w:author="Alex Borowicz" w:date="2019-05-07T15:36:00Z">
              <w:rPr>
                <w:rFonts w:ascii="Times New Roman" w:hAnsi="Times New Roman" w:cs="Times New Roman"/>
                <w:sz w:val="24"/>
                <w:szCs w:val="24"/>
              </w:rPr>
            </w:rPrChange>
          </w:rPr>
          <w:t>ResNeXt</w:t>
        </w:r>
        <w:proofErr w:type="spellEnd"/>
        <w:r w:rsidRPr="009B531F">
          <w:rPr>
            <w:rFonts w:ascii="Times New Roman" w:hAnsi="Times New Roman" w:cs="Times New Roman"/>
            <w:sz w:val="24"/>
            <w:szCs w:val="24"/>
            <w:highlight w:val="yellow"/>
            <w:rPrChange w:id="529" w:author="Alex Borowicz" w:date="2019-05-07T15:36:00Z">
              <w:rPr>
                <w:rFonts w:ascii="Times New Roman" w:hAnsi="Times New Roman" w:cs="Times New Roman"/>
                <w:sz w:val="24"/>
                <w:szCs w:val="24"/>
              </w:rPr>
            </w:rPrChange>
          </w:rPr>
          <w:t xml:space="preserve"> (D)</w:t>
        </w:r>
      </w:ins>
      <w:ins w:id="530" w:author="Alex Borowicz" w:date="2019-05-07T15:35:00Z">
        <w:r w:rsidRPr="009B531F">
          <w:rPr>
            <w:rFonts w:ascii="Times New Roman" w:hAnsi="Times New Roman" w:cs="Times New Roman"/>
            <w:sz w:val="24"/>
            <w:szCs w:val="24"/>
            <w:highlight w:val="yellow"/>
            <w:rPrChange w:id="531" w:author="Alex Borowicz" w:date="2019-05-07T15:36:00Z">
              <w:rPr>
                <w:rFonts w:ascii="Times New Roman" w:hAnsi="Times New Roman" w:cs="Times New Roman"/>
                <w:sz w:val="24"/>
                <w:szCs w:val="24"/>
              </w:rPr>
            </w:rPrChange>
          </w:rPr>
          <w:t>.</w:t>
        </w:r>
      </w:ins>
    </w:p>
    <w:p w14:paraId="5DA9BE09" w14:textId="77777777" w:rsidR="00FC4235" w:rsidRPr="00FC4235" w:rsidRDefault="00FC4235" w:rsidP="00CF41A8">
      <w:pPr>
        <w:spacing w:line="480" w:lineRule="auto"/>
        <w:rPr>
          <w:ins w:id="532" w:author="Alex Borowicz" w:date="2019-05-07T15:17:00Z"/>
          <w:rFonts w:ascii="Times New Roman" w:hAnsi="Times New Roman" w:cs="Times New Roman"/>
          <w:sz w:val="24"/>
          <w:szCs w:val="24"/>
          <w:rPrChange w:id="533" w:author="Alex Borowicz" w:date="2019-05-07T15:17:00Z">
            <w:rPr>
              <w:ins w:id="534" w:author="Alex Borowicz" w:date="2019-05-07T15:17:00Z"/>
              <w:rFonts w:ascii="Times New Roman" w:hAnsi="Times New Roman" w:cs="Times New Roman"/>
              <w:b/>
              <w:sz w:val="36"/>
              <w:szCs w:val="24"/>
            </w:rPr>
          </w:rPrChange>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77777777" w:rsidR="00E23853" w:rsidRDefault="00B20C24">
      <w:pPr>
        <w:spacing w:line="480" w:lineRule="auto"/>
        <w:ind w:firstLine="720"/>
        <w:rPr>
          <w:ins w:id="535" w:author="Alex Borowicz" w:date="2019-05-07T12:59:00Z"/>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del w:id="536" w:author="Alex Borowicz" w:date="2019-04-16T10:08:00Z">
        <w:r w:rsidR="006778F7" w:rsidRPr="00CF41A8" w:rsidDel="00A76A7D">
          <w:rPr>
            <w:rFonts w:ascii="Times New Roman" w:hAnsi="Times New Roman" w:cs="Times New Roman"/>
            <w:sz w:val="24"/>
            <w:szCs w:val="24"/>
          </w:rPr>
          <w:delText xml:space="preserve">machine </w:delText>
        </w:r>
      </w:del>
      <w:ins w:id="537" w:author="Alex Borowicz" w:date="2019-04-16T10:08:00Z">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ins>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559C4869" w:rsidR="006778F7" w:rsidRDefault="006778F7">
      <w:pPr>
        <w:spacing w:line="480" w:lineRule="auto"/>
        <w:ind w:firstLine="720"/>
        <w:rPr>
          <w:rFonts w:ascii="Times New Roman" w:hAnsi="Times New Roman" w:cs="Times New Roman"/>
          <w:sz w:val="24"/>
          <w:szCs w:val="24"/>
        </w:rPr>
        <w:pPrChange w:id="538" w:author="Alex Borowicz" w:date="2019-04-07T19:56:00Z">
          <w:pPr>
            <w:spacing w:line="480" w:lineRule="auto"/>
          </w:pPr>
        </w:pPrChange>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ins w:id="539" w:author="Alex Borowicz" w:date="2019-04-16T10:08:00Z">
        <w:r w:rsidR="00A76A7D">
          <w:rPr>
            <w:rFonts w:ascii="Times New Roman" w:hAnsi="Times New Roman" w:cs="Times New Roman"/>
            <w:sz w:val="24"/>
            <w:szCs w:val="24"/>
          </w:rPr>
          <w:t xml:space="preserve"> </w:t>
        </w:r>
      </w:ins>
      <w:ins w:id="540" w:author="Alex Borowicz" w:date="2019-04-16T10:09:00Z">
        <w:r w:rsidR="00A76A7D">
          <w:rPr>
            <w:rFonts w:ascii="Times New Roman" w:hAnsi="Times New Roman" w:cs="Times New Roman"/>
            <w:sz w:val="24"/>
            <w:szCs w:val="24"/>
          </w:rPr>
          <w:t>and the Digital Globe Foundation provides imagery grants</w:t>
        </w:r>
      </w:ins>
      <w:ins w:id="541" w:author="Alex Borowicz" w:date="2019-04-16T10:12:00Z">
        <w:r w:rsidR="00A76A7D">
          <w:rPr>
            <w:rFonts w:ascii="Times New Roman" w:hAnsi="Times New Roman" w:cs="Times New Roman"/>
            <w:sz w:val="24"/>
            <w:szCs w:val="24"/>
          </w:rPr>
          <w:t>.</w:t>
        </w:r>
      </w:ins>
      <w:ins w:id="542" w:author="Alex Borowicz" w:date="2019-04-16T10:13:00Z">
        <w:r w:rsidR="00A76A7D">
          <w:rPr>
            <w:rFonts w:ascii="Times New Roman" w:hAnsi="Times New Roman" w:cs="Times New Roman"/>
            <w:sz w:val="24"/>
            <w:szCs w:val="24"/>
          </w:rPr>
          <w:t xml:space="preserve"> While it is difficult to estimate the cost of </w:t>
        </w:r>
      </w:ins>
      <w:ins w:id="543" w:author="Alex Borowicz" w:date="2019-04-16T10:16:00Z">
        <w:r w:rsidR="00A76A7D">
          <w:rPr>
            <w:rFonts w:ascii="Times New Roman" w:hAnsi="Times New Roman" w:cs="Times New Roman"/>
            <w:sz w:val="24"/>
            <w:szCs w:val="24"/>
          </w:rPr>
          <w:t xml:space="preserve">field surveys given the differing logistics based on time and region, </w:t>
        </w:r>
      </w:ins>
      <w:proofErr w:type="spellStart"/>
      <w:ins w:id="544" w:author="Alex Borowicz" w:date="2019-04-16T10:17:00Z">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AD384E">
          <w:rPr>
            <w:rFonts w:ascii="Times New Roman" w:hAnsi="Times New Roman" w:cs="Times New Roman"/>
            <w:sz w:val="24"/>
            <w:szCs w:val="24"/>
          </w:rPr>
          <w:t xml:space="preserve">(2002)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ins>
      <w:ins w:id="545" w:author="Alex Borowicz" w:date="2019-04-16T10:18:00Z">
        <w:r w:rsidR="00AD384E">
          <w:rPr>
            <w:rFonts w:ascii="Times New Roman" w:hAnsi="Times New Roman" w:cs="Times New Roman"/>
            <w:sz w:val="24"/>
            <w:szCs w:val="24"/>
          </w:rPr>
          <w:t xml:space="preserve"> substantial savings in more remote areas</w:t>
        </w:r>
      </w:ins>
      <w:r w:rsidRPr="00CF41A8">
        <w:rPr>
          <w:rFonts w:ascii="Times New Roman" w:hAnsi="Times New Roman" w:cs="Times New Roman"/>
          <w:sz w:val="24"/>
          <w:szCs w:val="24"/>
        </w:rPr>
        <w:t>.</w:t>
      </w:r>
      <w:ins w:id="546" w:author="Alex Borowicz" w:date="2019-05-07T12:59:00Z">
        <w:r w:rsidR="00E23853">
          <w:rPr>
            <w:rFonts w:ascii="Times New Roman" w:hAnsi="Times New Roman" w:cs="Times New Roman"/>
            <w:sz w:val="24"/>
            <w:szCs w:val="24"/>
          </w:rPr>
          <w:t xml:space="preserve"> </w:t>
        </w:r>
      </w:ins>
      <w:ins w:id="547" w:author="Alex Borowicz" w:date="2019-05-09T10:27:00Z">
        <w:r w:rsidR="00307BE3">
          <w:rPr>
            <w:rFonts w:ascii="Times New Roman" w:hAnsi="Times New Roman" w:cs="Times New Roman"/>
            <w:sz w:val="24"/>
            <w:szCs w:val="24"/>
          </w:rPr>
          <w:t>S</w:t>
        </w:r>
      </w:ins>
      <w:ins w:id="548" w:author="Alex Borowicz" w:date="2019-05-07T13:00:00Z">
        <w:r w:rsidR="00E23853">
          <w:rPr>
            <w:rFonts w:ascii="Times New Roman" w:hAnsi="Times New Roman" w:cs="Times New Roman"/>
            <w:sz w:val="24"/>
            <w:szCs w:val="24"/>
          </w:rPr>
          <w:t xml:space="preserve">atellite tasking </w:t>
        </w:r>
      </w:ins>
      <w:ins w:id="549" w:author="Alex Borowicz" w:date="2019-05-09T10:27:00Z">
        <w:r w:rsidR="00307BE3">
          <w:rPr>
            <w:rFonts w:ascii="Times New Roman" w:hAnsi="Times New Roman" w:cs="Times New Roman"/>
            <w:sz w:val="24"/>
            <w:szCs w:val="24"/>
          </w:rPr>
          <w:t xml:space="preserve">logistics </w:t>
        </w:r>
      </w:ins>
      <w:ins w:id="550" w:author="Alex Borowicz" w:date="2019-05-07T13:00:00Z">
        <w:r w:rsidR="00E23853">
          <w:rPr>
            <w:rFonts w:ascii="Times New Roman" w:hAnsi="Times New Roman" w:cs="Times New Roman"/>
            <w:sz w:val="24"/>
            <w:szCs w:val="24"/>
          </w:rPr>
          <w:t xml:space="preserve">can make </w:t>
        </w:r>
      </w:ins>
      <w:ins w:id="551" w:author="Alex Borowicz" w:date="2019-05-09T10:27:00Z">
        <w:r w:rsidR="00307BE3">
          <w:rPr>
            <w:rFonts w:ascii="Times New Roman" w:hAnsi="Times New Roman" w:cs="Times New Roman"/>
            <w:sz w:val="24"/>
            <w:szCs w:val="24"/>
          </w:rPr>
          <w:t>imagery</w:t>
        </w:r>
      </w:ins>
      <w:ins w:id="552" w:author="Alex Borowicz" w:date="2019-05-07T13:00:00Z">
        <w:r w:rsidR="00E23853">
          <w:rPr>
            <w:rFonts w:ascii="Times New Roman" w:hAnsi="Times New Roman" w:cs="Times New Roman"/>
            <w:sz w:val="24"/>
            <w:szCs w:val="24"/>
          </w:rPr>
          <w:t xml:space="preserve"> acquisition </w:t>
        </w:r>
      </w:ins>
      <w:ins w:id="553" w:author="Alex Borowicz" w:date="2019-05-09T10:27:00Z">
        <w:r w:rsidR="00307BE3">
          <w:rPr>
            <w:rFonts w:ascii="Times New Roman" w:hAnsi="Times New Roman" w:cs="Times New Roman"/>
            <w:sz w:val="24"/>
            <w:szCs w:val="24"/>
          </w:rPr>
          <w:t>in some</w:t>
        </w:r>
      </w:ins>
      <w:ins w:id="554" w:author="Alex Borowicz" w:date="2019-05-07T13:00:00Z">
        <w:r w:rsidR="00E23853">
          <w:rPr>
            <w:rFonts w:ascii="Times New Roman" w:hAnsi="Times New Roman" w:cs="Times New Roman"/>
            <w:sz w:val="24"/>
            <w:szCs w:val="24"/>
          </w:rPr>
          <w:t xml:space="preserve"> locations</w:t>
        </w:r>
      </w:ins>
      <w:ins w:id="555" w:author="Alex Borowicz" w:date="2019-05-09T10:27:00Z">
        <w:r w:rsidR="00307BE3">
          <w:rPr>
            <w:rFonts w:ascii="Times New Roman" w:hAnsi="Times New Roman" w:cs="Times New Roman"/>
            <w:sz w:val="24"/>
            <w:szCs w:val="24"/>
          </w:rPr>
          <w:t xml:space="preserve"> (e.g., high latitudes)</w:t>
        </w:r>
      </w:ins>
      <w:ins w:id="556" w:author="Alex Borowicz" w:date="2019-05-07T13:00:00Z">
        <w:r w:rsidR="00E23853">
          <w:rPr>
            <w:rFonts w:ascii="Times New Roman" w:hAnsi="Times New Roman" w:cs="Times New Roman"/>
            <w:sz w:val="24"/>
            <w:szCs w:val="24"/>
          </w:rPr>
          <w:t xml:space="preserve"> challenging, though plans for larger satellite constellations will ameliorate </w:t>
        </w:r>
      </w:ins>
      <w:ins w:id="557" w:author="Alex Borowicz" w:date="2019-05-09T10:28:00Z">
        <w:r w:rsidR="00307BE3">
          <w:rPr>
            <w:rFonts w:ascii="Times New Roman" w:hAnsi="Times New Roman" w:cs="Times New Roman"/>
            <w:sz w:val="24"/>
            <w:szCs w:val="24"/>
          </w:rPr>
          <w:t>many</w:t>
        </w:r>
      </w:ins>
      <w:ins w:id="558" w:author="Alex Borowicz" w:date="2019-05-07T13:00:00Z">
        <w:r w:rsidR="00E23853">
          <w:rPr>
            <w:rFonts w:ascii="Times New Roman" w:hAnsi="Times New Roman" w:cs="Times New Roman"/>
            <w:sz w:val="24"/>
            <w:szCs w:val="24"/>
          </w:rPr>
          <w:t xml:space="preserve"> of these </w:t>
        </w:r>
      </w:ins>
      <w:ins w:id="559" w:author="Alex Borowicz" w:date="2019-05-09T10:28:00Z">
        <w:r w:rsidR="00307BE3">
          <w:rPr>
            <w:rFonts w:ascii="Times New Roman" w:hAnsi="Times New Roman" w:cs="Times New Roman"/>
            <w:sz w:val="24"/>
            <w:szCs w:val="24"/>
          </w:rPr>
          <w:t>limitations over time</w:t>
        </w:r>
      </w:ins>
      <w:ins w:id="560" w:author="Alex Borowicz" w:date="2019-05-07T13:00:00Z">
        <w:r w:rsidR="00E23853">
          <w:rPr>
            <w:rFonts w:ascii="Times New Roman" w:hAnsi="Times New Roman" w:cs="Times New Roman"/>
            <w:sz w:val="24"/>
            <w:szCs w:val="24"/>
          </w:rPr>
          <w:t>.</w:t>
        </w:r>
      </w:ins>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w:t>
      </w:r>
      <w:r>
        <w:rPr>
          <w:rFonts w:ascii="Times New Roman" w:hAnsi="Times New Roman" w:cs="Times New Roman"/>
          <w:sz w:val="24"/>
          <w:szCs w:val="24"/>
        </w:rPr>
        <w:lastRenderedPageBreak/>
        <w:t xml:space="preserve">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27842C91" w:rsidR="001A5864" w:rsidRDefault="00A0640C" w:rsidP="001A5864">
      <w:pPr>
        <w:spacing w:line="480" w:lineRule="auto"/>
        <w:ind w:firstLine="720"/>
        <w:rPr>
          <w:ins w:id="561" w:author="Alex Borowicz" w:date="2019-05-07T16:12:00Z"/>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ins w:id="562" w:author="Alex Borowicz" w:date="2019-05-07T16:12:00Z">
        <w:r w:rsidR="001A5864">
          <w:rPr>
            <w:rFonts w:ascii="Times New Roman" w:hAnsi="Times New Roman" w:cs="Times New Roman"/>
            <w:sz w:val="24"/>
            <w:szCs w:val="24"/>
          </w:rPr>
          <w:t xml:space="preserve"> (Fig 5)</w:t>
        </w:r>
      </w:ins>
      <w:r w:rsidR="00B373D2" w:rsidRPr="00CF41A8">
        <w:rPr>
          <w:rFonts w:ascii="Times New Roman" w:hAnsi="Times New Roman" w:cs="Times New Roman"/>
          <w:sz w:val="24"/>
          <w:szCs w:val="24"/>
        </w:rPr>
        <w:t>.</w:t>
      </w:r>
      <w:ins w:id="563" w:author="Alex Borowicz" w:date="2019-05-07T16:13:00Z">
        <w:r w:rsidR="001A5864">
          <w:rPr>
            <w:rFonts w:ascii="Times New Roman" w:hAnsi="Times New Roman" w:cs="Times New Roman"/>
            <w:sz w:val="24"/>
            <w:szCs w:val="24"/>
          </w:rPr>
          <w:t xml:space="preserve"> A greater number of classes allows the model </w:t>
        </w:r>
      </w:ins>
      <w:ins w:id="564" w:author="Alex Borowicz" w:date="2019-05-09T10:28:00Z">
        <w:r w:rsidR="00307BE3">
          <w:rPr>
            <w:rFonts w:ascii="Times New Roman" w:hAnsi="Times New Roman" w:cs="Times New Roman"/>
            <w:sz w:val="24"/>
            <w:szCs w:val="24"/>
          </w:rPr>
          <w:t>more accu</w:t>
        </w:r>
      </w:ins>
      <w:ins w:id="565" w:author="Alex Borowicz" w:date="2019-05-09T10:29:00Z">
        <w:r w:rsidR="00307BE3">
          <w:rPr>
            <w:rFonts w:ascii="Times New Roman" w:hAnsi="Times New Roman" w:cs="Times New Roman"/>
            <w:sz w:val="24"/>
            <w:szCs w:val="24"/>
          </w:rPr>
          <w:t>rately classify</w:t>
        </w:r>
      </w:ins>
      <w:ins w:id="566" w:author="Alex Borowicz" w:date="2019-05-07T16:13:00Z">
        <w:r w:rsidR="001A5864">
          <w:rPr>
            <w:rFonts w:ascii="Times New Roman" w:hAnsi="Times New Roman" w:cs="Times New Roman"/>
            <w:sz w:val="24"/>
            <w:szCs w:val="24"/>
          </w:rPr>
          <w:t xml:space="preserve"> objects that don</w:t>
        </w:r>
      </w:ins>
      <w:ins w:id="567" w:author="Alex Borowicz" w:date="2019-05-07T16:14:00Z">
        <w:r w:rsidR="001A5864">
          <w:rPr>
            <w:rFonts w:ascii="Times New Roman" w:hAnsi="Times New Roman" w:cs="Times New Roman"/>
            <w:sz w:val="24"/>
            <w:szCs w:val="24"/>
          </w:rPr>
          <w:t>’t fit neatly into the water or whale category such that it would not be forced to decide whether a boat is a whale or water when it clearly does not resemble either.</w:t>
        </w:r>
      </w:ins>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ins w:id="568" w:author="Alex Borowicz" w:date="2019-04-16T10:31:00Z">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ins>
      <w:ins w:id="569" w:author="Alex Borowicz" w:date="2019-04-16T10:32:00Z">
        <w:r w:rsidR="0068416D">
          <w:rPr>
            <w:rFonts w:ascii="Times New Roman" w:hAnsi="Times New Roman" w:cs="Times New Roman"/>
            <w:sz w:val="24"/>
            <w:szCs w:val="24"/>
          </w:rPr>
          <w:t xml:space="preserve">from satellite imagery shows promise but also indicates that some species are more readily identifiable than others </w:t>
        </w:r>
      </w:ins>
      <w:ins w:id="570" w:author="Alex Borowicz" w:date="2019-04-16T10:33:00Z">
        <w:r w:rsidR="0068416D">
          <w:rPr>
            <w:rFonts w:ascii="Times New Roman" w:hAnsi="Times New Roman" w:cs="Times New Roman"/>
            <w:sz w:val="24"/>
            <w:szCs w:val="24"/>
          </w:rPr>
          <w:t>[25].</w:t>
        </w:r>
      </w:ins>
      <w:ins w:id="571" w:author="Alex Borowicz" w:date="2019-04-16T10:32:00Z">
        <w:r w:rsidR="0068416D">
          <w:rPr>
            <w:rFonts w:ascii="Times New Roman" w:hAnsi="Times New Roman" w:cs="Times New Roman"/>
            <w:sz w:val="24"/>
            <w:szCs w:val="24"/>
          </w:rPr>
          <w:t xml:space="preserve"> </w:t>
        </w:r>
      </w:ins>
      <w:ins w:id="572" w:author="Alex Borowicz" w:date="2019-05-07T16:12:00Z">
        <w:r w:rsidR="001A5864">
          <w:rPr>
            <w:rFonts w:ascii="Times New Roman" w:hAnsi="Times New Roman" w:cs="Times New Roman"/>
            <w:sz w:val="24"/>
            <w:szCs w:val="24"/>
          </w:rPr>
          <w:br/>
        </w:r>
      </w:ins>
    </w:p>
    <w:p w14:paraId="373C9BAC" w14:textId="77777777" w:rsidR="001A5864" w:rsidRPr="00003D33" w:rsidRDefault="001A5864" w:rsidP="001A5864">
      <w:pPr>
        <w:spacing w:line="480" w:lineRule="auto"/>
        <w:rPr>
          <w:ins w:id="573" w:author="Alex Borowicz" w:date="2019-05-07T16:12:00Z"/>
        </w:rPr>
      </w:pPr>
      <w:ins w:id="574" w:author="Alex Borowicz" w:date="2019-05-07T16:12:00Z">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Pr>
            <w:rFonts w:ascii="Times New Roman" w:hAnsi="Times New Roman" w:cs="Times New Roman"/>
            <w:sz w:val="24"/>
            <w:szCs w:val="24"/>
          </w:rPr>
          <w:t xml:space="preserve">: </w:t>
        </w:r>
        <w:r>
          <w:rPr>
            <w:rFonts w:ascii="Times New Roman" w:hAnsi="Times New Roman" w:cs="Times New Roman"/>
            <w:b/>
            <w:sz w:val="24"/>
            <w:szCs w:val="24"/>
          </w:rPr>
          <w:t>Example image.</w:t>
        </w:r>
        <w:r>
          <w:rPr>
            <w:rFonts w:ascii="Times New Roman" w:hAnsi="Times New Roman" w:cs="Times New Roman"/>
            <w:sz w:val="24"/>
            <w:szCs w:val="24"/>
          </w:rPr>
          <w:t xml:space="preserve"> Open water (A), Southern right whale (B), whale-watching boat (C).</w:t>
        </w:r>
      </w:ins>
    </w:p>
    <w:p w14:paraId="48790C2B" w14:textId="77777777" w:rsidR="001A5864" w:rsidRDefault="001A5864" w:rsidP="001A5864">
      <w:pPr>
        <w:spacing w:line="480" w:lineRule="auto"/>
        <w:rPr>
          <w:rFonts w:ascii="Times New Roman" w:hAnsi="Times New Roman" w:cs="Times New Roman"/>
          <w:sz w:val="24"/>
          <w:szCs w:val="24"/>
        </w:rPr>
        <w:pPrChange w:id="575" w:author="Alex Borowicz" w:date="2019-05-07T16:12:00Z">
          <w:pPr>
            <w:spacing w:line="480" w:lineRule="auto"/>
            <w:ind w:firstLine="720"/>
          </w:pPr>
        </w:pPrChange>
      </w:pPr>
    </w:p>
    <w:p w14:paraId="6F0A0A45" w14:textId="1946009A" w:rsidR="00E23853" w:rsidRDefault="001B0B0B" w:rsidP="00627489">
      <w:pPr>
        <w:spacing w:line="480" w:lineRule="auto"/>
        <w:ind w:firstLine="720"/>
        <w:rPr>
          <w:ins w:id="576" w:author="Alex Borowicz" w:date="2019-05-07T12:54:00Z"/>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w:t>
      </w:r>
      <w:r>
        <w:rPr>
          <w:rFonts w:ascii="Times New Roman" w:hAnsi="Times New Roman" w:cs="Times New Roman"/>
          <w:sz w:val="24"/>
          <w:szCs w:val="24"/>
        </w:rPr>
        <w:lastRenderedPageBreak/>
        <w:t xml:space="preserve">Challenging sea-state conditions are common to boat- and aerial-based surveying </w:t>
      </w:r>
      <w:r w:rsidR="00A81DF4">
        <w:rPr>
          <w:rFonts w:ascii="Times New Roman" w:hAnsi="Times New Roman" w:cs="Times New Roman"/>
          <w:sz w:val="24"/>
          <w:szCs w:val="24"/>
        </w:rPr>
        <w:t>[43-46]</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ins w:id="577" w:author="Alex Borowicz" w:date="2019-05-07T12:48:00Z">
        <w:r w:rsidR="00172ED1">
          <w:rPr>
            <w:rFonts w:ascii="Times New Roman" w:hAnsi="Times New Roman" w:cs="Times New Roman"/>
            <w:sz w:val="24"/>
            <w:szCs w:val="24"/>
          </w:rPr>
          <w:t xml:space="preserve">, though aerial or satellite methods would likely have more success than surface-level observations as the </w:t>
        </w:r>
      </w:ins>
      <w:ins w:id="578" w:author="Alex Borowicz" w:date="2019-05-09T10:30:00Z">
        <w:r w:rsidR="00307BE3">
          <w:rPr>
            <w:rFonts w:ascii="Times New Roman" w:hAnsi="Times New Roman" w:cs="Times New Roman"/>
            <w:sz w:val="24"/>
            <w:szCs w:val="24"/>
          </w:rPr>
          <w:t>orthogonal</w:t>
        </w:r>
      </w:ins>
      <w:ins w:id="579" w:author="Alex Borowicz" w:date="2019-05-07T12:49:00Z">
        <w:r w:rsidR="00172ED1">
          <w:rPr>
            <w:rFonts w:ascii="Times New Roman" w:hAnsi="Times New Roman" w:cs="Times New Roman"/>
            <w:sz w:val="24"/>
            <w:szCs w:val="24"/>
          </w:rPr>
          <w:t xml:space="preserve"> view allows the observer to see </w:t>
        </w:r>
      </w:ins>
      <w:ins w:id="580" w:author="Alex Borowicz" w:date="2019-05-09T10:30:00Z">
        <w:r w:rsidR="00307BE3">
          <w:rPr>
            <w:rFonts w:ascii="Times New Roman" w:hAnsi="Times New Roman" w:cs="Times New Roman"/>
            <w:sz w:val="24"/>
            <w:szCs w:val="24"/>
          </w:rPr>
          <w:t xml:space="preserve">at least partially </w:t>
        </w:r>
      </w:ins>
      <w:ins w:id="581" w:author="Alex Borowicz" w:date="2019-05-07T12:49:00Z">
        <w:r w:rsidR="00172ED1">
          <w:rPr>
            <w:rFonts w:ascii="Times New Roman" w:hAnsi="Times New Roman" w:cs="Times New Roman"/>
            <w:sz w:val="24"/>
            <w:szCs w:val="24"/>
          </w:rPr>
          <w:t>through the wate</w:t>
        </w:r>
      </w:ins>
      <w:ins w:id="582" w:author="Alex Borowicz" w:date="2019-05-09T10:30:00Z">
        <w:r w:rsidR="00307BE3">
          <w:rPr>
            <w:rFonts w:ascii="Times New Roman" w:hAnsi="Times New Roman" w:cs="Times New Roman"/>
            <w:sz w:val="24"/>
            <w:szCs w:val="24"/>
          </w:rPr>
          <w:t>r</w:t>
        </w:r>
      </w:ins>
      <w:r>
        <w:rPr>
          <w:rFonts w:ascii="Times New Roman" w:hAnsi="Times New Roman" w:cs="Times New Roman"/>
          <w:sz w:val="24"/>
          <w:szCs w:val="24"/>
        </w:rPr>
        <w:t>.</w:t>
      </w:r>
      <w:ins w:id="583" w:author="Alex Borowicz" w:date="2019-05-07T12:49:00Z">
        <w:r w:rsidR="00172ED1">
          <w:rPr>
            <w:rFonts w:ascii="Times New Roman" w:hAnsi="Times New Roman" w:cs="Times New Roman"/>
            <w:sz w:val="24"/>
            <w:szCs w:val="24"/>
          </w:rPr>
          <w:t xml:space="preserve"> </w:t>
        </w:r>
      </w:ins>
      <w:ins w:id="584" w:author="Alex Borowicz" w:date="2019-05-07T12:50:00Z">
        <w:r w:rsidR="00172ED1">
          <w:rPr>
            <w:rFonts w:ascii="Times New Roman" w:hAnsi="Times New Roman" w:cs="Times New Roman"/>
            <w:sz w:val="24"/>
            <w:szCs w:val="24"/>
          </w:rPr>
          <w:t xml:space="preserve">While we have not developed a </w:t>
        </w:r>
      </w:ins>
      <w:ins w:id="585" w:author="Alex Borowicz" w:date="2019-05-09T10:30:00Z">
        <w:r w:rsidR="00307BE3">
          <w:rPr>
            <w:rFonts w:ascii="Times New Roman" w:hAnsi="Times New Roman" w:cs="Times New Roman"/>
            <w:sz w:val="24"/>
            <w:szCs w:val="24"/>
          </w:rPr>
          <w:t>definitive</w:t>
        </w:r>
      </w:ins>
      <w:ins w:id="586" w:author="Alex Borowicz" w:date="2019-05-07T12:50:00Z">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ins>
      <w:ins w:id="587" w:author="Alex Borowicz" w:date="2019-05-09T10:31:00Z">
        <w:r w:rsidR="00307BE3">
          <w:rPr>
            <w:rFonts w:ascii="Times New Roman" w:hAnsi="Times New Roman" w:cs="Times New Roman"/>
            <w:sz w:val="24"/>
            <w:szCs w:val="24"/>
          </w:rPr>
          <w:t xml:space="preserve">observations </w:t>
        </w:r>
      </w:ins>
      <w:ins w:id="588" w:author="Alex Borowicz" w:date="2019-05-07T12:51:00Z">
        <w:r w:rsidR="00E23853">
          <w:rPr>
            <w:rFonts w:ascii="Times New Roman" w:hAnsi="Times New Roman" w:cs="Times New Roman"/>
            <w:sz w:val="24"/>
            <w:szCs w:val="24"/>
          </w:rPr>
          <w:t xml:space="preserve">above Beaufort-4 observations would be difficult given </w:t>
        </w:r>
      </w:ins>
      <w:ins w:id="589" w:author="Alex Borowicz" w:date="2019-05-09T10:31:00Z">
        <w:r w:rsidR="00307BE3">
          <w:rPr>
            <w:rFonts w:ascii="Times New Roman" w:hAnsi="Times New Roman" w:cs="Times New Roman"/>
            <w:sz w:val="24"/>
            <w:szCs w:val="24"/>
          </w:rPr>
          <w:t>widespread</w:t>
        </w:r>
      </w:ins>
      <w:ins w:id="590" w:author="Alex Borowicz" w:date="2019-05-07T12:51:00Z">
        <w:r w:rsidR="00E23853">
          <w:rPr>
            <w:rFonts w:ascii="Times New Roman" w:hAnsi="Times New Roman" w:cs="Times New Roman"/>
            <w:sz w:val="24"/>
            <w:szCs w:val="24"/>
          </w:rPr>
          <w:t xml:space="preserve"> whitecap</w:t>
        </w:r>
      </w:ins>
      <w:ins w:id="591" w:author="Alex Borowicz" w:date="2019-05-09T10:31:00Z">
        <w:r w:rsidR="00307BE3">
          <w:rPr>
            <w:rFonts w:ascii="Times New Roman" w:hAnsi="Times New Roman" w:cs="Times New Roman"/>
            <w:sz w:val="24"/>
            <w:szCs w:val="24"/>
          </w:rPr>
          <w:t>s at the surface</w:t>
        </w:r>
      </w:ins>
      <w:ins w:id="592" w:author="Alex Borowicz" w:date="2019-05-07T12:51:00Z">
        <w:r w:rsidR="00E23853">
          <w:rPr>
            <w:rFonts w:ascii="Times New Roman" w:hAnsi="Times New Roman" w:cs="Times New Roman"/>
            <w:sz w:val="24"/>
            <w:szCs w:val="24"/>
          </w:rPr>
          <w:t xml:space="preserve">. </w:t>
        </w:r>
      </w:ins>
      <w:ins w:id="593" w:author="Alex Borowicz" w:date="2019-05-09T10:31:00Z">
        <w:r w:rsidR="00307BE3">
          <w:rPr>
            <w:rFonts w:ascii="Times New Roman" w:hAnsi="Times New Roman" w:cs="Times New Roman"/>
            <w:sz w:val="24"/>
            <w:szCs w:val="24"/>
          </w:rPr>
          <w:t xml:space="preserve">Below Beaufort-4, </w:t>
        </w:r>
      </w:ins>
      <w:ins w:id="594" w:author="Alex Borowicz" w:date="2019-05-07T12:52:00Z">
        <w:r w:rsidR="00E23853">
          <w:rPr>
            <w:rFonts w:ascii="Times New Roman" w:hAnsi="Times New Roman" w:cs="Times New Roman"/>
            <w:sz w:val="24"/>
            <w:szCs w:val="24"/>
          </w:rPr>
          <w:t xml:space="preserve">the size of “noisy” elements on the water below Beaufort-4 are likely to be in the </w:t>
        </w:r>
      </w:ins>
      <w:ins w:id="595" w:author="Alex Borowicz" w:date="2019-05-07T12:53:00Z">
        <w:r w:rsidR="00E23853">
          <w:rPr>
            <w:rFonts w:ascii="Times New Roman" w:hAnsi="Times New Roman" w:cs="Times New Roman"/>
            <w:sz w:val="24"/>
            <w:szCs w:val="24"/>
          </w:rPr>
          <w:t>range of a single pixel (31 x 31 cm)</w:t>
        </w:r>
      </w:ins>
      <w:ins w:id="596" w:author="Alex Borowicz" w:date="2019-05-09T10:32:00Z">
        <w:r w:rsidR="00307BE3">
          <w:rPr>
            <w:rFonts w:ascii="Times New Roman" w:hAnsi="Times New Roman" w:cs="Times New Roman"/>
            <w:sz w:val="24"/>
            <w:szCs w:val="24"/>
          </w:rPr>
          <w:t xml:space="preserve"> and discrimination of whales feasible</w:t>
        </w:r>
      </w:ins>
      <w:ins w:id="597" w:author="Alex Borowicz" w:date="2019-05-07T12:53:00Z">
        <w:r w:rsidR="00E23853">
          <w:rPr>
            <w:rFonts w:ascii="Times New Roman" w:hAnsi="Times New Roman" w:cs="Times New Roman"/>
            <w:sz w:val="24"/>
            <w:szCs w:val="24"/>
          </w:rPr>
          <w:t>.</w:t>
        </w:r>
      </w:ins>
      <w:r>
        <w:rPr>
          <w:rFonts w:ascii="Times New Roman" w:hAnsi="Times New Roman" w:cs="Times New Roman"/>
          <w:sz w:val="24"/>
          <w:szCs w:val="24"/>
        </w:rPr>
        <w:t xml:space="preserve"> </w:t>
      </w:r>
      <w:del w:id="598" w:author="Alex Borowicz" w:date="2019-05-07T12:53:00Z">
        <w:r w:rsidR="00927D2E" w:rsidDel="00E23853">
          <w:rPr>
            <w:rFonts w:ascii="Times New Roman" w:hAnsi="Times New Roman" w:cs="Times New Roman"/>
            <w:sz w:val="24"/>
            <w:szCs w:val="24"/>
          </w:rPr>
          <w:delText xml:space="preserve">The collection of imagery also hinges on </w:delText>
        </w:r>
      </w:del>
      <w:ins w:id="599" w:author="Alex Borowicz" w:date="2019-05-07T12:53:00Z">
        <w:r w:rsidR="00E23853">
          <w:rPr>
            <w:rFonts w:ascii="Times New Roman" w:hAnsi="Times New Roman" w:cs="Times New Roman"/>
            <w:sz w:val="24"/>
            <w:szCs w:val="24"/>
          </w:rPr>
          <w:t>C</w:t>
        </w:r>
      </w:ins>
      <w:del w:id="600" w:author="Alex Borowicz" w:date="2019-05-07T12:53:00Z">
        <w:r w:rsidR="00927D2E" w:rsidDel="00E23853">
          <w:rPr>
            <w:rFonts w:ascii="Times New Roman" w:hAnsi="Times New Roman" w:cs="Times New Roman"/>
            <w:sz w:val="24"/>
            <w:szCs w:val="24"/>
          </w:rPr>
          <w:delText>c</w:delText>
        </w:r>
      </w:del>
      <w:r w:rsidR="00927D2E">
        <w:rPr>
          <w:rFonts w:ascii="Times New Roman" w:hAnsi="Times New Roman" w:cs="Times New Roman"/>
          <w:sz w:val="24"/>
          <w:szCs w:val="24"/>
        </w:rPr>
        <w:t>loud cover</w:t>
      </w:r>
      <w:ins w:id="601" w:author="Alex Borowicz" w:date="2019-04-16T10:36:00Z">
        <w:r w:rsidR="0068416D">
          <w:rPr>
            <w:rFonts w:ascii="Times New Roman" w:hAnsi="Times New Roman" w:cs="Times New Roman"/>
            <w:sz w:val="24"/>
            <w:szCs w:val="24"/>
          </w:rPr>
          <w:t xml:space="preserve"> </w:t>
        </w:r>
      </w:ins>
      <w:ins w:id="602" w:author="Alex Borowicz" w:date="2019-05-07T12:53:00Z">
        <w:r w:rsidR="00E23853">
          <w:rPr>
            <w:rFonts w:ascii="Times New Roman" w:hAnsi="Times New Roman" w:cs="Times New Roman"/>
            <w:sz w:val="24"/>
            <w:szCs w:val="24"/>
          </w:rPr>
          <w:t>is also a controlling factor</w:t>
        </w:r>
      </w:ins>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[47]</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1111A969"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ins w:id="603" w:author="Alex Borowicz" w:date="2019-04-16T10:42:00Z">
        <w:r w:rsidR="00FA34A4">
          <w:rPr>
            <w:rFonts w:ascii="Times New Roman" w:hAnsi="Times New Roman" w:cs="Times New Roman"/>
            <w:sz w:val="24"/>
            <w:szCs w:val="24"/>
          </w:rPr>
          <w:t xml:space="preserve"> </w:t>
        </w:r>
      </w:ins>
      <w:ins w:id="604" w:author="Alex Borowicz" w:date="2019-04-16T10:43:00Z">
        <w:r w:rsidR="00FA34A4">
          <w:rPr>
            <w:rFonts w:ascii="Times New Roman" w:hAnsi="Times New Roman" w:cs="Times New Roman"/>
            <w:sz w:val="24"/>
            <w:szCs w:val="24"/>
          </w:rPr>
          <w:t xml:space="preserve">Scaling this method to </w:t>
        </w:r>
      </w:ins>
      <w:ins w:id="605" w:author="Alex Borowicz" w:date="2019-05-09T10:37:00Z">
        <w:r w:rsidR="00832855">
          <w:rPr>
            <w:rFonts w:ascii="Times New Roman" w:hAnsi="Times New Roman" w:cs="Times New Roman"/>
            <w:sz w:val="24"/>
            <w:szCs w:val="24"/>
          </w:rPr>
          <w:t>process</w:t>
        </w:r>
      </w:ins>
      <w:ins w:id="606" w:author="Alex Borowicz" w:date="2019-04-16T10:44:00Z">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ins>
      <w:ins w:id="607" w:author="Alex Borowicz" w:date="2019-05-09T10:37:00Z">
        <w:r w:rsidR="00832855">
          <w:rPr>
            <w:rFonts w:ascii="Times New Roman" w:hAnsi="Times New Roman" w:cs="Times New Roman"/>
            <w:sz w:val="24"/>
            <w:szCs w:val="24"/>
          </w:rPr>
          <w:t>tailored</w:t>
        </w:r>
      </w:ins>
      <w:ins w:id="608" w:author="Alex Borowicz" w:date="2019-04-16T10:45:00Z">
        <w:r w:rsidR="00FA34A4">
          <w:rPr>
            <w:rFonts w:ascii="Times New Roman" w:hAnsi="Times New Roman" w:cs="Times New Roman"/>
            <w:sz w:val="24"/>
            <w:szCs w:val="24"/>
          </w:rPr>
          <w:t xml:space="preserve"> cyberinfrastructure </w:t>
        </w:r>
      </w:ins>
      <w:ins w:id="609" w:author="Alex Borowicz" w:date="2019-05-09T10:38:00Z">
        <w:r w:rsidR="00832855">
          <w:rPr>
            <w:rFonts w:ascii="Times New Roman" w:hAnsi="Times New Roman" w:cs="Times New Roman"/>
            <w:sz w:val="24"/>
            <w:szCs w:val="24"/>
          </w:rPr>
          <w:t xml:space="preserve">such as that </w:t>
        </w:r>
      </w:ins>
      <w:ins w:id="610" w:author="Alex Borowicz" w:date="2019-04-16T10:45:00Z">
        <w:r w:rsidR="00FA34A4">
          <w:rPr>
            <w:rFonts w:ascii="Times New Roman" w:hAnsi="Times New Roman" w:cs="Times New Roman"/>
            <w:sz w:val="24"/>
            <w:szCs w:val="24"/>
          </w:rPr>
          <w:t xml:space="preserve">will be required both to handle </w:t>
        </w:r>
      </w:ins>
      <w:ins w:id="611" w:author="Alex Borowicz" w:date="2019-05-09T10:38:00Z">
        <w:r w:rsidR="00832855">
          <w:rPr>
            <w:rFonts w:ascii="Times New Roman" w:hAnsi="Times New Roman" w:cs="Times New Roman"/>
            <w:sz w:val="24"/>
            <w:szCs w:val="24"/>
          </w:rPr>
          <w:t xml:space="preserve">both </w:t>
        </w:r>
      </w:ins>
      <w:ins w:id="612" w:author="Alex Borowicz" w:date="2019-04-16T10:45:00Z">
        <w:r w:rsidR="00FA34A4">
          <w:rPr>
            <w:rFonts w:ascii="Times New Roman" w:hAnsi="Times New Roman" w:cs="Times New Roman"/>
            <w:sz w:val="24"/>
            <w:szCs w:val="24"/>
          </w:rPr>
          <w:t xml:space="preserve">the storage and transmission of imagery </w:t>
        </w:r>
      </w:ins>
      <w:ins w:id="613" w:author="Alex Borowicz" w:date="2019-05-09T10:38:00Z">
        <w:r w:rsidR="00832855">
          <w:rPr>
            <w:rFonts w:ascii="Times New Roman" w:hAnsi="Times New Roman" w:cs="Times New Roman"/>
            <w:sz w:val="24"/>
            <w:szCs w:val="24"/>
          </w:rPr>
          <w:t>to a cluster with sufficient computational power such as that pro</w:t>
        </w:r>
      </w:ins>
      <w:ins w:id="614" w:author="Alex Borowicz" w:date="2019-05-09T10:39:00Z">
        <w:r w:rsidR="00832855">
          <w:rPr>
            <w:rFonts w:ascii="Times New Roman" w:hAnsi="Times New Roman" w:cs="Times New Roman"/>
            <w:sz w:val="24"/>
            <w:szCs w:val="24"/>
          </w:rPr>
          <w:t>posed by the ICEBERG project (</w:t>
        </w:r>
      </w:ins>
      <w:bookmarkStart w:id="615" w:name="_GoBack"/>
      <w:bookmarkEnd w:id="615"/>
      <w:ins w:id="616" w:author="Alex Borowicz" w:date="2019-05-09T10:40:00Z">
        <w:r w:rsidR="006B6E44" w:rsidRPr="006B6E44">
          <w:rPr>
            <w:rFonts w:ascii="Times New Roman" w:hAnsi="Times New Roman" w:cs="Times New Roman"/>
            <w:sz w:val="24"/>
            <w:szCs w:val="24"/>
          </w:rPr>
          <w:t>iceberg-project.github.io</w:t>
        </w:r>
        <w:r w:rsidR="006B6E44">
          <w:rPr>
            <w:rFonts w:ascii="Times New Roman" w:hAnsi="Times New Roman" w:cs="Times New Roman"/>
            <w:sz w:val="24"/>
            <w:szCs w:val="24"/>
          </w:rPr>
          <w:t>)</w:t>
        </w:r>
      </w:ins>
      <w:ins w:id="617" w:author="Alex Borowicz" w:date="2019-04-16T10:46:00Z">
        <w:r w:rsidR="00FA34A4">
          <w:rPr>
            <w:rFonts w:ascii="Times New Roman" w:hAnsi="Times New Roman" w:cs="Times New Roman"/>
            <w:sz w:val="24"/>
            <w:szCs w:val="24"/>
          </w:rPr>
          <w:t xml:space="preserve">. </w:t>
        </w:r>
        <w:proofErr w:type="spellStart"/>
        <w:r w:rsidR="00FA34A4">
          <w:rPr>
            <w:rFonts w:ascii="Times New Roman" w:hAnsi="Times New Roman" w:cs="Times New Roman"/>
            <w:sz w:val="24"/>
            <w:szCs w:val="24"/>
          </w:rPr>
          <w:t>Pytorch</w:t>
        </w:r>
        <w:proofErr w:type="spellEnd"/>
        <w:r w:rsidR="00FA34A4">
          <w:rPr>
            <w:rFonts w:ascii="Times New Roman" w:hAnsi="Times New Roman" w:cs="Times New Roman"/>
            <w:sz w:val="24"/>
            <w:szCs w:val="24"/>
          </w:rPr>
          <w:t xml:space="preserve"> already includes capability for parallelization</w:t>
        </w:r>
      </w:ins>
      <w:ins w:id="618" w:author="Alex Borowicz" w:date="2019-04-16T10:47:00Z">
        <w:r w:rsidR="00FA34A4">
          <w:rPr>
            <w:rFonts w:ascii="Times New Roman" w:hAnsi="Times New Roman" w:cs="Times New Roman"/>
            <w:sz w:val="24"/>
            <w:szCs w:val="24"/>
          </w:rPr>
          <w:t>, leaving the user to find or develop a suitable computing cluster.</w:t>
        </w:r>
      </w:ins>
    </w:p>
    <w:p w14:paraId="4C06A6AE" w14:textId="4F55B507" w:rsidR="00F9578E" w:rsidRDefault="0065072A" w:rsidP="006507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[4</w:t>
      </w:r>
      <w:r w:rsidR="005253B3">
        <w:rPr>
          <w:rFonts w:ascii="Times New Roman" w:hAnsi="Times New Roman" w:cs="Times New Roman"/>
          <w:sz w:val="24"/>
          <w:szCs w:val="24"/>
        </w:rPr>
        <w:t>8</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p>
    <w:p w14:paraId="026BE853" w14:textId="40DD1519" w:rsidR="00E00292" w:rsidRPr="00CF41A8" w:rsidRDefault="001B0B0B" w:rsidP="00CF41A8">
      <w:pPr>
        <w:spacing w:line="480" w:lineRule="auto"/>
        <w:rPr>
          <w:rFonts w:ascii="Times New Roman" w:hAnsi="Times New Roman" w:cs="Times New Roman"/>
          <w:sz w:val="24"/>
          <w:szCs w:val="24"/>
        </w:rPr>
      </w:pPr>
      <w:r>
        <w:rPr>
          <w:rFonts w:ascii="Times New Roman" w:hAnsi="Times New Roman" w:cs="Times New Roman"/>
          <w:sz w:val="24"/>
          <w:szCs w:val="24"/>
        </w:rPr>
        <w:tab/>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F41A8">
        <w:rPr>
          <w:rFonts w:ascii="Times New Roman" w:hAnsi="Times New Roman" w:cs="Times New Roman"/>
          <w:b/>
          <w:sz w:val="24"/>
          <w:szCs w:val="24"/>
        </w:rPr>
        <w:t>Acknowledgements</w:t>
      </w:r>
    </w:p>
    <w:p w14:paraId="00BC7826" w14:textId="4781027E"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017CD16B" w14:textId="22EAB320" w:rsidR="00FE61D0" w:rsidRDefault="00FE61D0" w:rsidP="00FE61D0">
      <w:pPr>
        <w:spacing w:line="480" w:lineRule="auto"/>
        <w:rPr>
          <w:ins w:id="619" w:author="Alex Borowicz" w:date="2019-04-08T13:35:00Z"/>
          <w:rFonts w:ascii="Times New Roman" w:hAnsi="Times New Roman" w:cs="Times New Roman"/>
          <w:b/>
          <w:sz w:val="24"/>
          <w:szCs w:val="24"/>
        </w:rPr>
      </w:pPr>
      <w:bookmarkStart w:id="620" w:name="_Hlk536534555"/>
      <w:r>
        <w:rPr>
          <w:rFonts w:ascii="Times New Roman" w:hAnsi="Times New Roman" w:cs="Times New Roman"/>
          <w:b/>
          <w:sz w:val="24"/>
          <w:szCs w:val="24"/>
        </w:rPr>
        <w:t>References</w:t>
      </w:r>
    </w:p>
    <w:p w14:paraId="33AF37F0" w14:textId="77777777" w:rsidR="002E598E" w:rsidRDefault="002E598E" w:rsidP="00FE61D0">
      <w:pPr>
        <w:spacing w:line="480" w:lineRule="auto"/>
        <w:rPr>
          <w:ins w:id="621" w:author="Alex Borowicz" w:date="2019-04-08T13:37:00Z"/>
          <w:rFonts w:ascii="Times New Roman" w:hAnsi="Times New Roman" w:cs="Times New Roman"/>
          <w:b/>
          <w:sz w:val="24"/>
          <w:szCs w:val="24"/>
        </w:rPr>
      </w:pPr>
      <w:ins w:id="622" w:author="Alex Borowicz" w:date="2019-04-08T13:35:00Z">
        <w:r>
          <w:rPr>
            <w:rFonts w:ascii="Times New Roman" w:hAnsi="Times New Roman" w:cs="Times New Roman"/>
            <w:b/>
            <w:sz w:val="24"/>
            <w:szCs w:val="24"/>
          </w:rPr>
          <w:t xml:space="preserve">Additions: </w:t>
        </w:r>
      </w:ins>
    </w:p>
    <w:p w14:paraId="401394AA" w14:textId="282DE2AC" w:rsidR="00AD384E" w:rsidRDefault="00AD384E" w:rsidP="00FE61D0">
      <w:pPr>
        <w:spacing w:line="480" w:lineRule="auto"/>
        <w:rPr>
          <w:ins w:id="623" w:author="Alex Borowicz" w:date="2019-04-16T10:18:00Z"/>
          <w:rFonts w:ascii="Times New Roman" w:hAnsi="Times New Roman" w:cs="Times New Roman"/>
          <w:b/>
          <w:sz w:val="24"/>
          <w:szCs w:val="24"/>
        </w:rPr>
      </w:pPr>
      <w:proofErr w:type="spellStart"/>
      <w:ins w:id="624" w:author="Alex Borowicz" w:date="2019-04-16T10:18:00Z">
        <w:r>
          <w:rPr>
            <w:rFonts w:ascii="Times New Roman" w:hAnsi="Times New Roman" w:cs="Times New Roman"/>
            <w:b/>
            <w:sz w:val="24"/>
            <w:szCs w:val="24"/>
          </w:rPr>
          <w:t>Abileah</w:t>
        </w:r>
        <w:proofErr w:type="spellEnd"/>
        <w:r>
          <w:rPr>
            <w:rFonts w:ascii="Times New Roman" w:hAnsi="Times New Roman" w:cs="Times New Roman"/>
            <w:b/>
            <w:sz w:val="24"/>
            <w:szCs w:val="24"/>
          </w:rPr>
          <w:t xml:space="preserve"> R. Marine mammal census using space satellite imagery. </w:t>
        </w:r>
      </w:ins>
      <w:ins w:id="625" w:author="Alex Borowicz" w:date="2019-04-16T10:25:00Z">
        <w:r>
          <w:rPr>
            <w:rFonts w:ascii="Times New Roman" w:hAnsi="Times New Roman" w:cs="Times New Roman"/>
            <w:b/>
            <w:sz w:val="24"/>
            <w:szCs w:val="24"/>
          </w:rPr>
          <w:t xml:space="preserve">U.S. Navy J </w:t>
        </w:r>
      </w:ins>
      <w:ins w:id="626" w:author="Alex Borowicz" w:date="2019-04-16T10:26:00Z">
        <w:r>
          <w:rPr>
            <w:rFonts w:ascii="Times New Roman" w:hAnsi="Times New Roman" w:cs="Times New Roman"/>
            <w:b/>
            <w:sz w:val="24"/>
            <w:szCs w:val="24"/>
          </w:rPr>
          <w:t xml:space="preserve">Underwater </w:t>
        </w:r>
        <w:proofErr w:type="spellStart"/>
        <w:r>
          <w:rPr>
            <w:rFonts w:ascii="Times New Roman" w:hAnsi="Times New Roman" w:cs="Times New Roman"/>
            <w:b/>
            <w:sz w:val="24"/>
            <w:szCs w:val="24"/>
          </w:rPr>
          <w:t>Acoust</w:t>
        </w:r>
        <w:proofErr w:type="spellEnd"/>
        <w:r>
          <w:rPr>
            <w:rFonts w:ascii="Times New Roman" w:hAnsi="Times New Roman" w:cs="Times New Roman"/>
            <w:b/>
            <w:sz w:val="24"/>
            <w:szCs w:val="24"/>
          </w:rPr>
          <w:t>. 2002;52: 709-</w:t>
        </w:r>
      </w:ins>
      <w:ins w:id="627" w:author="Alex Borowicz" w:date="2019-04-16T10:27:00Z">
        <w:r>
          <w:rPr>
            <w:rFonts w:ascii="Times New Roman" w:hAnsi="Times New Roman" w:cs="Times New Roman"/>
            <w:b/>
            <w:sz w:val="24"/>
            <w:szCs w:val="24"/>
          </w:rPr>
          <w:t>724.</w:t>
        </w:r>
      </w:ins>
    </w:p>
    <w:p w14:paraId="20E69CBB" w14:textId="47C4EF7D" w:rsidR="002E598E" w:rsidRDefault="002E598E" w:rsidP="00FE61D0">
      <w:pPr>
        <w:spacing w:line="480" w:lineRule="auto"/>
        <w:rPr>
          <w:ins w:id="628" w:author="Alex Borowicz" w:date="2019-04-30T14:41:00Z"/>
          <w:rFonts w:ascii="Times New Roman" w:hAnsi="Times New Roman" w:cs="Times New Roman"/>
          <w:b/>
          <w:sz w:val="24"/>
          <w:szCs w:val="24"/>
        </w:rPr>
      </w:pPr>
      <w:proofErr w:type="spellStart"/>
      <w:ins w:id="629" w:author="Alex Borowicz" w:date="2019-04-08T13:35:00Z">
        <w:r>
          <w:rPr>
            <w:rFonts w:ascii="Times New Roman" w:hAnsi="Times New Roman" w:cs="Times New Roman"/>
            <w:b/>
            <w:sz w:val="24"/>
            <w:szCs w:val="24"/>
          </w:rPr>
          <w:t>Esteva</w:t>
        </w:r>
        <w:proofErr w:type="spellEnd"/>
        <w:r>
          <w:rPr>
            <w:rFonts w:ascii="Times New Roman" w:hAnsi="Times New Roman" w:cs="Times New Roman"/>
            <w:b/>
            <w:sz w:val="24"/>
            <w:szCs w:val="24"/>
          </w:rPr>
          <w:t xml:space="preserve"> A, </w:t>
        </w:r>
        <w:proofErr w:type="spellStart"/>
        <w:r>
          <w:rPr>
            <w:rFonts w:ascii="Times New Roman" w:hAnsi="Times New Roman" w:cs="Times New Roman"/>
            <w:b/>
            <w:sz w:val="24"/>
            <w:szCs w:val="24"/>
          </w:rPr>
          <w:t>Kuprel</w:t>
        </w:r>
        <w:proofErr w:type="spellEnd"/>
        <w:r>
          <w:rPr>
            <w:rFonts w:ascii="Times New Roman" w:hAnsi="Times New Roman" w:cs="Times New Roman"/>
            <w:b/>
            <w:sz w:val="24"/>
            <w:szCs w:val="24"/>
          </w:rPr>
          <w:t xml:space="preserve"> B, </w:t>
        </w:r>
        <w:proofErr w:type="spellStart"/>
        <w:r>
          <w:rPr>
            <w:rFonts w:ascii="Times New Roman" w:hAnsi="Times New Roman" w:cs="Times New Roman"/>
            <w:b/>
            <w:sz w:val="24"/>
            <w:szCs w:val="24"/>
          </w:rPr>
          <w:t>Novoa</w:t>
        </w:r>
        <w:proofErr w:type="spellEnd"/>
        <w:r>
          <w:rPr>
            <w:rFonts w:ascii="Times New Roman" w:hAnsi="Times New Roman" w:cs="Times New Roman"/>
            <w:b/>
            <w:sz w:val="24"/>
            <w:szCs w:val="24"/>
          </w:rPr>
          <w:t xml:space="preserve"> RA</w:t>
        </w:r>
      </w:ins>
      <w:ins w:id="630" w:author="Alex Borowicz" w:date="2019-04-08T13:36:00Z">
        <w:r>
          <w:rPr>
            <w:rFonts w:ascii="Times New Roman" w:hAnsi="Times New Roman" w:cs="Times New Roman"/>
            <w:b/>
            <w:sz w:val="24"/>
            <w:szCs w:val="24"/>
          </w:rPr>
          <w:t xml:space="preserve">, Ko J, </w:t>
        </w:r>
        <w:proofErr w:type="spellStart"/>
        <w:r>
          <w:rPr>
            <w:rFonts w:ascii="Times New Roman" w:hAnsi="Times New Roman" w:cs="Times New Roman"/>
            <w:b/>
            <w:sz w:val="24"/>
            <w:szCs w:val="24"/>
          </w:rPr>
          <w:t>Swetter</w:t>
        </w:r>
        <w:proofErr w:type="spellEnd"/>
        <w:r>
          <w:rPr>
            <w:rFonts w:ascii="Times New Roman" w:hAnsi="Times New Roman" w:cs="Times New Roman"/>
            <w:b/>
            <w:sz w:val="24"/>
            <w:szCs w:val="24"/>
          </w:rPr>
          <w:t xml:space="preserve"> SM, </w:t>
        </w:r>
        <w:proofErr w:type="spellStart"/>
        <w:r>
          <w:rPr>
            <w:rFonts w:ascii="Times New Roman" w:hAnsi="Times New Roman" w:cs="Times New Roman"/>
            <w:b/>
            <w:sz w:val="24"/>
            <w:szCs w:val="24"/>
          </w:rPr>
          <w:t>Blau</w:t>
        </w:r>
        <w:proofErr w:type="spellEnd"/>
        <w:r>
          <w:rPr>
            <w:rFonts w:ascii="Times New Roman" w:hAnsi="Times New Roman" w:cs="Times New Roman"/>
            <w:b/>
            <w:sz w:val="24"/>
            <w:szCs w:val="24"/>
          </w:rPr>
          <w:t xml:space="preserve"> HM, </w:t>
        </w:r>
        <w:proofErr w:type="spellStart"/>
        <w:r>
          <w:rPr>
            <w:rFonts w:ascii="Times New Roman" w:hAnsi="Times New Roman" w:cs="Times New Roman"/>
            <w:b/>
            <w:sz w:val="24"/>
            <w:szCs w:val="24"/>
          </w:rPr>
          <w:t>Thrun</w:t>
        </w:r>
        <w:proofErr w:type="spellEnd"/>
        <w:r>
          <w:rPr>
            <w:rFonts w:ascii="Times New Roman" w:hAnsi="Times New Roman" w:cs="Times New Roman"/>
            <w:b/>
            <w:sz w:val="24"/>
            <w:szCs w:val="24"/>
          </w:rPr>
          <w:t xml:space="preserve"> S. Dermatologist -level classification of skin cancer with deep neural networks. Nature. 2017;542: 115-118.</w:t>
        </w:r>
      </w:ins>
    </w:p>
    <w:p w14:paraId="69247BA7" w14:textId="147CFE76" w:rsidR="00BC2D1A" w:rsidRDefault="00BC2D1A" w:rsidP="00FE61D0">
      <w:pPr>
        <w:spacing w:line="480" w:lineRule="auto"/>
        <w:rPr>
          <w:ins w:id="631" w:author="Alex Borowicz" w:date="2019-05-09T10:41:00Z"/>
          <w:rFonts w:ascii="Times New Roman" w:hAnsi="Times New Roman" w:cs="Times New Roman"/>
          <w:b/>
          <w:sz w:val="24"/>
          <w:szCs w:val="24"/>
        </w:rPr>
      </w:pPr>
      <w:ins w:id="632" w:author="Alex Borowicz" w:date="2019-04-30T14:41:00Z">
        <w:r w:rsidRPr="00CB549D">
          <w:rPr>
            <w:rFonts w:ascii="Times New Roman" w:hAnsi="Times New Roman" w:cs="Times New Roman"/>
            <w:b/>
            <w:sz w:val="24"/>
            <w:szCs w:val="24"/>
          </w:rPr>
          <w:t>Huang G, Liu Z, van</w:t>
        </w:r>
        <w:r w:rsidRPr="00CB549D">
          <w:rPr>
            <w:rFonts w:ascii="Times New Roman" w:hAnsi="Times New Roman" w:cs="Times New Roman"/>
            <w:b/>
            <w:sz w:val="24"/>
            <w:szCs w:val="24"/>
            <w:rPrChange w:id="633" w:author="Alex Borowicz" w:date="2019-05-06T20:44:00Z">
              <w:rPr>
                <w:rFonts w:ascii="Times New Roman" w:hAnsi="Times New Roman" w:cs="Times New Roman"/>
                <w:b/>
                <w:sz w:val="24"/>
                <w:szCs w:val="24"/>
                <w:lang w:val="es-PY"/>
              </w:rPr>
            </w:rPrChange>
          </w:rPr>
          <w:t xml:space="preserve"> der </w:t>
        </w:r>
        <w:proofErr w:type="spellStart"/>
        <w:r w:rsidRPr="00CB549D">
          <w:rPr>
            <w:rFonts w:ascii="Times New Roman" w:hAnsi="Times New Roman" w:cs="Times New Roman"/>
            <w:b/>
            <w:sz w:val="24"/>
            <w:szCs w:val="24"/>
            <w:rPrChange w:id="634" w:author="Alex Borowicz" w:date="2019-05-06T20:44:00Z">
              <w:rPr>
                <w:rFonts w:ascii="Times New Roman" w:hAnsi="Times New Roman" w:cs="Times New Roman"/>
                <w:b/>
                <w:sz w:val="24"/>
                <w:szCs w:val="24"/>
                <w:lang w:val="es-PY"/>
              </w:rPr>
            </w:rPrChange>
          </w:rPr>
          <w:t>Maaten</w:t>
        </w:r>
        <w:proofErr w:type="spellEnd"/>
        <w:r w:rsidRPr="00CB549D">
          <w:rPr>
            <w:rFonts w:ascii="Times New Roman" w:hAnsi="Times New Roman" w:cs="Times New Roman"/>
            <w:b/>
            <w:sz w:val="24"/>
            <w:szCs w:val="24"/>
            <w:rPrChange w:id="635" w:author="Alex Borowicz" w:date="2019-05-06T20:44:00Z">
              <w:rPr>
                <w:rFonts w:ascii="Times New Roman" w:hAnsi="Times New Roman" w:cs="Times New Roman"/>
                <w:b/>
                <w:sz w:val="24"/>
                <w:szCs w:val="24"/>
                <w:lang w:val="es-PY"/>
              </w:rPr>
            </w:rPrChange>
          </w:rPr>
          <w:t xml:space="preserve"> L, Weinberger K</w:t>
        </w:r>
      </w:ins>
      <w:ins w:id="636" w:author="Alex Borowicz" w:date="2019-04-30T14:42:00Z">
        <w:r w:rsidRPr="00CB549D">
          <w:rPr>
            <w:rFonts w:ascii="Times New Roman" w:hAnsi="Times New Roman" w:cs="Times New Roman"/>
            <w:b/>
            <w:sz w:val="24"/>
            <w:szCs w:val="24"/>
            <w:rPrChange w:id="637" w:author="Alex Borowicz" w:date="2019-05-06T20:44:00Z">
              <w:rPr>
                <w:rFonts w:ascii="Times New Roman" w:hAnsi="Times New Roman" w:cs="Times New Roman"/>
                <w:b/>
                <w:sz w:val="24"/>
                <w:szCs w:val="24"/>
                <w:lang w:val="es-PY"/>
              </w:rPr>
            </w:rPrChange>
          </w:rPr>
          <w:t xml:space="preserve">Q. </w:t>
        </w:r>
        <w:r w:rsidRPr="00BC2D1A">
          <w:rPr>
            <w:rFonts w:ascii="Times New Roman" w:hAnsi="Times New Roman" w:cs="Times New Roman"/>
            <w:b/>
            <w:sz w:val="24"/>
            <w:szCs w:val="24"/>
            <w:rPrChange w:id="638" w:author="Alex Borowicz" w:date="2019-04-30T14:42:00Z">
              <w:rPr>
                <w:rFonts w:ascii="Times New Roman" w:hAnsi="Times New Roman" w:cs="Times New Roman"/>
                <w:b/>
                <w:sz w:val="24"/>
                <w:szCs w:val="24"/>
                <w:lang w:val="es-PY"/>
              </w:rPr>
            </w:rPrChange>
          </w:rPr>
          <w:t>Densely connecte</w:t>
        </w:r>
        <w:r>
          <w:rPr>
            <w:rFonts w:ascii="Times New Roman" w:hAnsi="Times New Roman" w:cs="Times New Roman"/>
            <w:b/>
            <w:sz w:val="24"/>
            <w:szCs w:val="24"/>
          </w:rPr>
          <w:t>d convolutional networks. Proceedings of the IEEE Conference on Computer Vision and Pattern Recognition</w:t>
        </w:r>
      </w:ins>
      <w:ins w:id="639" w:author="Alex Borowicz" w:date="2019-04-30T14:52:00Z">
        <w:r w:rsidR="00295B1A">
          <w:rPr>
            <w:rFonts w:ascii="Times New Roman" w:hAnsi="Times New Roman" w:cs="Times New Roman"/>
            <w:b/>
            <w:sz w:val="24"/>
            <w:szCs w:val="24"/>
          </w:rPr>
          <w:t xml:space="preserve"> (CV</w:t>
        </w:r>
      </w:ins>
      <w:ins w:id="640" w:author="Alex Borowicz" w:date="2019-04-30T14:53:00Z">
        <w:r w:rsidR="00295B1A">
          <w:rPr>
            <w:rFonts w:ascii="Times New Roman" w:hAnsi="Times New Roman" w:cs="Times New Roman"/>
            <w:b/>
            <w:sz w:val="24"/>
            <w:szCs w:val="24"/>
          </w:rPr>
          <w:t>PR)</w:t>
        </w:r>
      </w:ins>
      <w:ins w:id="641" w:author="Alex Borowicz" w:date="2019-04-30T14:43:00Z">
        <w:r>
          <w:rPr>
            <w:rFonts w:ascii="Times New Roman" w:hAnsi="Times New Roman" w:cs="Times New Roman"/>
            <w:b/>
            <w:sz w:val="24"/>
            <w:szCs w:val="24"/>
          </w:rPr>
          <w:t>. 2017; 4700-4708</w:t>
        </w:r>
        <w:r w:rsidR="00295B1A">
          <w:rPr>
            <w:rFonts w:ascii="Times New Roman" w:hAnsi="Times New Roman" w:cs="Times New Roman"/>
            <w:b/>
            <w:sz w:val="24"/>
            <w:szCs w:val="24"/>
          </w:rPr>
          <w:t>.</w:t>
        </w:r>
      </w:ins>
    </w:p>
    <w:p w14:paraId="1A3AA1E7" w14:textId="58A0F163" w:rsidR="006B6E44" w:rsidRPr="006B6E44" w:rsidRDefault="006B6E44" w:rsidP="00FE61D0">
      <w:pPr>
        <w:spacing w:line="480" w:lineRule="auto"/>
        <w:rPr>
          <w:ins w:id="642" w:author="Alex Borowicz" w:date="2019-04-08T13:39:00Z"/>
          <w:rFonts w:ascii="Times New Roman" w:hAnsi="Times New Roman" w:cs="Times New Roman"/>
          <w:b/>
          <w:sz w:val="24"/>
          <w:szCs w:val="24"/>
        </w:rPr>
      </w:pPr>
      <w:ins w:id="643" w:author="Alex Borowicz" w:date="2019-05-09T10:41:00Z">
        <w:r w:rsidRPr="006B6E44">
          <w:rPr>
            <w:rFonts w:ascii="Times New Roman" w:hAnsi="Times New Roman" w:cs="Times New Roman"/>
            <w:b/>
            <w:sz w:val="24"/>
            <w:szCs w:val="24"/>
            <w:rPrChange w:id="644" w:author="Alex Borowicz" w:date="2019-05-09T10:44:00Z">
              <w:rPr>
                <w:rStyle w:val="Hyperlink"/>
              </w:rPr>
            </w:rPrChange>
          </w:rPr>
          <w:t>iceberg-project.github.io</w:t>
        </w:r>
        <w:r w:rsidRPr="006B6E44">
          <w:rPr>
            <w:rFonts w:ascii="Times New Roman" w:hAnsi="Times New Roman" w:cs="Times New Roman"/>
            <w:b/>
            <w:sz w:val="24"/>
            <w:szCs w:val="24"/>
            <w:rPrChange w:id="645" w:author="Alex Borowicz" w:date="2019-05-09T10:44:00Z">
              <w:rPr/>
            </w:rPrChange>
          </w:rPr>
          <w:t xml:space="preserve"> [Internet].</w:t>
        </w:r>
      </w:ins>
      <w:ins w:id="646" w:author="Alex Borowicz" w:date="2019-05-09T10:42:00Z">
        <w:r w:rsidRPr="006B6E44">
          <w:rPr>
            <w:rFonts w:ascii="Times New Roman" w:hAnsi="Times New Roman" w:cs="Times New Roman"/>
            <w:b/>
            <w:sz w:val="24"/>
            <w:szCs w:val="24"/>
            <w:rPrChange w:id="647" w:author="Alex Borowicz" w:date="2019-05-09T10:44:00Z">
              <w:rPr/>
            </w:rPrChange>
          </w:rPr>
          <w:t xml:space="preserve"> Imagery cyber-infrastructure and extensible building blocks to enhance geosciences research; c2019 [cited </w:t>
        </w:r>
      </w:ins>
      <w:ins w:id="648" w:author="Alex Borowicz" w:date="2019-05-09T10:43:00Z">
        <w:r w:rsidRPr="006B6E44">
          <w:rPr>
            <w:rFonts w:ascii="Times New Roman" w:hAnsi="Times New Roman" w:cs="Times New Roman"/>
            <w:b/>
            <w:sz w:val="24"/>
            <w:szCs w:val="24"/>
            <w:rPrChange w:id="649" w:author="Alex Borowicz" w:date="2019-05-09T10:44:00Z">
              <w:rPr/>
            </w:rPrChange>
          </w:rPr>
          <w:t xml:space="preserve">2019 May 9]. Available from: </w:t>
        </w:r>
        <w:r w:rsidRPr="006B6E44">
          <w:rPr>
            <w:rFonts w:ascii="Times New Roman" w:hAnsi="Times New Roman" w:cs="Times New Roman"/>
            <w:b/>
            <w:sz w:val="24"/>
            <w:szCs w:val="24"/>
            <w:rPrChange w:id="650" w:author="Alex Borowicz" w:date="2019-05-09T10:44:00Z">
              <w:rPr/>
            </w:rPrChange>
          </w:rPr>
          <w:fldChar w:fldCharType="begin"/>
        </w:r>
        <w:r w:rsidRPr="006B6E44">
          <w:rPr>
            <w:rFonts w:ascii="Times New Roman" w:hAnsi="Times New Roman" w:cs="Times New Roman"/>
            <w:b/>
            <w:sz w:val="24"/>
            <w:szCs w:val="24"/>
            <w:rPrChange w:id="651" w:author="Alex Borowicz" w:date="2019-05-09T10:44:00Z">
              <w:rPr/>
            </w:rPrChange>
          </w:rPr>
          <w:instrText xml:space="preserve"> HYPERLINK "https://iceberg-project.github.io/" </w:instrText>
        </w:r>
        <w:r w:rsidRPr="006B6E44">
          <w:rPr>
            <w:rFonts w:ascii="Times New Roman" w:hAnsi="Times New Roman" w:cs="Times New Roman"/>
            <w:b/>
            <w:sz w:val="24"/>
            <w:szCs w:val="24"/>
            <w:rPrChange w:id="652" w:author="Alex Borowicz" w:date="2019-05-09T10:44:00Z">
              <w:rPr/>
            </w:rPrChange>
          </w:rPr>
          <w:fldChar w:fldCharType="separate"/>
        </w:r>
        <w:r w:rsidRPr="006B6E44">
          <w:rPr>
            <w:rStyle w:val="Hyperlink"/>
            <w:rFonts w:ascii="Times New Roman" w:hAnsi="Times New Roman" w:cs="Times New Roman"/>
            <w:b/>
            <w:sz w:val="24"/>
            <w:szCs w:val="24"/>
            <w:rPrChange w:id="653" w:author="Alex Borowicz" w:date="2019-05-09T10:44:00Z">
              <w:rPr>
                <w:rStyle w:val="Hyperlink"/>
              </w:rPr>
            </w:rPrChange>
          </w:rPr>
          <w:t>https://iceberg-project.github.io/</w:t>
        </w:r>
        <w:r w:rsidRPr="006B6E44">
          <w:rPr>
            <w:rFonts w:ascii="Times New Roman" w:hAnsi="Times New Roman" w:cs="Times New Roman"/>
            <w:b/>
            <w:sz w:val="24"/>
            <w:szCs w:val="24"/>
            <w:rPrChange w:id="654" w:author="Alex Borowicz" w:date="2019-05-09T10:44:00Z">
              <w:rPr/>
            </w:rPrChange>
          </w:rPr>
          <w:fldChar w:fldCharType="end"/>
        </w:r>
        <w:r w:rsidRPr="006B6E44">
          <w:rPr>
            <w:rFonts w:ascii="Times New Roman" w:hAnsi="Times New Roman" w:cs="Times New Roman"/>
            <w:b/>
            <w:sz w:val="24"/>
            <w:szCs w:val="24"/>
            <w:rPrChange w:id="655" w:author="Alex Borowicz" w:date="2019-05-09T10:44:00Z">
              <w:rPr/>
            </w:rPrChange>
          </w:rPr>
          <w:t>.</w:t>
        </w:r>
      </w:ins>
    </w:p>
    <w:p w14:paraId="679FB081" w14:textId="5F949901" w:rsidR="007B415F" w:rsidRDefault="007B415F" w:rsidP="00FE61D0">
      <w:pPr>
        <w:spacing w:line="480" w:lineRule="auto"/>
        <w:rPr>
          <w:ins w:id="656" w:author="Alex Borowicz" w:date="2019-04-30T14:40:00Z"/>
          <w:rFonts w:ascii="Times New Roman" w:hAnsi="Times New Roman" w:cs="Times New Roman"/>
          <w:b/>
          <w:sz w:val="24"/>
          <w:szCs w:val="24"/>
        </w:rPr>
      </w:pPr>
      <w:proofErr w:type="spellStart"/>
      <w:ins w:id="657" w:author="Alex Borowicz" w:date="2019-04-08T13:39:00Z">
        <w:r w:rsidRPr="007B415F">
          <w:rPr>
            <w:rFonts w:ascii="Times New Roman" w:hAnsi="Times New Roman" w:cs="Times New Roman"/>
            <w:b/>
            <w:sz w:val="24"/>
            <w:szCs w:val="24"/>
          </w:rPr>
          <w:t>Lv</w:t>
        </w:r>
        <w:proofErr w:type="spellEnd"/>
        <w:r w:rsidRPr="007B415F">
          <w:rPr>
            <w:rFonts w:ascii="Times New Roman" w:hAnsi="Times New Roman" w:cs="Times New Roman"/>
            <w:b/>
            <w:sz w:val="24"/>
            <w:szCs w:val="24"/>
          </w:rPr>
          <w:t xml:space="preserve"> Y, </w:t>
        </w:r>
        <w:proofErr w:type="spellStart"/>
        <w:r w:rsidRPr="007B415F">
          <w:rPr>
            <w:rFonts w:ascii="Times New Roman" w:hAnsi="Times New Roman" w:cs="Times New Roman"/>
            <w:b/>
            <w:sz w:val="24"/>
            <w:szCs w:val="24"/>
          </w:rPr>
          <w:t>Duan</w:t>
        </w:r>
        <w:proofErr w:type="spellEnd"/>
        <w:r w:rsidRPr="007B415F">
          <w:rPr>
            <w:rFonts w:ascii="Times New Roman" w:hAnsi="Times New Roman" w:cs="Times New Roman"/>
            <w:b/>
            <w:sz w:val="24"/>
            <w:szCs w:val="24"/>
          </w:rPr>
          <w:t xml:space="preserve"> Y, Ka</w:t>
        </w:r>
        <w:r w:rsidRPr="007B415F">
          <w:rPr>
            <w:rFonts w:ascii="Times New Roman" w:hAnsi="Times New Roman" w:cs="Times New Roman"/>
            <w:b/>
            <w:sz w:val="24"/>
            <w:szCs w:val="24"/>
            <w:rPrChange w:id="658" w:author="Alex Borowicz" w:date="2019-04-08T13:39:00Z">
              <w:rPr>
                <w:rFonts w:ascii="Times New Roman" w:hAnsi="Times New Roman" w:cs="Times New Roman"/>
                <w:b/>
                <w:sz w:val="24"/>
                <w:szCs w:val="24"/>
                <w:lang w:val="es-PY"/>
              </w:rPr>
            </w:rPrChange>
          </w:rPr>
          <w:t>ng W, Li Z, Wang F. Traffic</w:t>
        </w:r>
        <w:r>
          <w:rPr>
            <w:rFonts w:ascii="Times New Roman" w:hAnsi="Times New Roman" w:cs="Times New Roman"/>
            <w:b/>
            <w:sz w:val="24"/>
            <w:szCs w:val="24"/>
          </w:rPr>
          <w:t xml:space="preserve"> flow prediction with big data: A deep learning approach. 2015;16: 865-</w:t>
        </w:r>
      </w:ins>
      <w:ins w:id="659" w:author="Alex Borowicz" w:date="2019-04-08T13:40:00Z">
        <w:r>
          <w:rPr>
            <w:rFonts w:ascii="Times New Roman" w:hAnsi="Times New Roman" w:cs="Times New Roman"/>
            <w:b/>
            <w:sz w:val="24"/>
            <w:szCs w:val="24"/>
          </w:rPr>
          <w:t>873.</w:t>
        </w:r>
      </w:ins>
    </w:p>
    <w:p w14:paraId="62BEA5AF" w14:textId="5950EC8B" w:rsidR="00BC2D1A" w:rsidRPr="007B415F" w:rsidRDefault="00BC2D1A" w:rsidP="00FE61D0">
      <w:pPr>
        <w:spacing w:line="480" w:lineRule="auto"/>
        <w:rPr>
          <w:rFonts w:ascii="Times New Roman" w:hAnsi="Times New Roman" w:cs="Times New Roman"/>
          <w:b/>
          <w:sz w:val="24"/>
          <w:szCs w:val="24"/>
        </w:rPr>
      </w:pPr>
      <w:proofErr w:type="spellStart"/>
      <w:ins w:id="660" w:author="Alex Borowicz" w:date="2019-04-30T14:40:00Z">
        <w:r>
          <w:rPr>
            <w:rFonts w:ascii="Times New Roman" w:hAnsi="Times New Roman" w:cs="Times New Roman"/>
            <w:b/>
            <w:sz w:val="24"/>
            <w:szCs w:val="24"/>
          </w:rPr>
          <w:lastRenderedPageBreak/>
          <w:t>Xie</w:t>
        </w:r>
        <w:proofErr w:type="spellEnd"/>
        <w:r>
          <w:rPr>
            <w:rFonts w:ascii="Times New Roman" w:hAnsi="Times New Roman" w:cs="Times New Roman"/>
            <w:b/>
            <w:sz w:val="24"/>
            <w:szCs w:val="24"/>
          </w:rPr>
          <w:t xml:space="preserve"> </w:t>
        </w:r>
      </w:ins>
      <w:ins w:id="661" w:author="Alex Borowicz" w:date="2019-04-30T14:50:00Z">
        <w:r w:rsidR="00295B1A">
          <w:rPr>
            <w:rFonts w:ascii="Times New Roman" w:hAnsi="Times New Roman" w:cs="Times New Roman"/>
            <w:b/>
            <w:sz w:val="24"/>
            <w:szCs w:val="24"/>
          </w:rPr>
          <w:t xml:space="preserve">S, </w:t>
        </w:r>
        <w:proofErr w:type="spellStart"/>
        <w:r w:rsidR="00295B1A">
          <w:rPr>
            <w:rFonts w:ascii="Times New Roman" w:hAnsi="Times New Roman" w:cs="Times New Roman"/>
            <w:b/>
            <w:sz w:val="24"/>
            <w:szCs w:val="24"/>
          </w:rPr>
          <w:t>Girschick</w:t>
        </w:r>
        <w:proofErr w:type="spellEnd"/>
        <w:r w:rsidR="00295B1A">
          <w:rPr>
            <w:rFonts w:ascii="Times New Roman" w:hAnsi="Times New Roman" w:cs="Times New Roman"/>
            <w:b/>
            <w:sz w:val="24"/>
            <w:szCs w:val="24"/>
          </w:rPr>
          <w:t xml:space="preserve"> R, </w:t>
        </w:r>
        <w:proofErr w:type="spellStart"/>
        <w:r w:rsidR="00295B1A">
          <w:rPr>
            <w:rFonts w:ascii="Times New Roman" w:hAnsi="Times New Roman" w:cs="Times New Roman"/>
            <w:b/>
            <w:sz w:val="24"/>
            <w:szCs w:val="24"/>
          </w:rPr>
          <w:t>Doll</w:t>
        </w:r>
      </w:ins>
      <w:ins w:id="662" w:author="Alex Borowicz" w:date="2019-04-30T14:51:00Z">
        <w:r w:rsidR="00295B1A">
          <w:rPr>
            <w:rFonts w:ascii="Calibri" w:hAnsi="Calibri" w:cs="Calibri"/>
            <w:b/>
            <w:sz w:val="24"/>
            <w:szCs w:val="24"/>
          </w:rPr>
          <w:t>á</w:t>
        </w:r>
        <w:r w:rsidR="00295B1A">
          <w:rPr>
            <w:rFonts w:ascii="Times New Roman" w:hAnsi="Times New Roman" w:cs="Times New Roman"/>
            <w:b/>
            <w:sz w:val="24"/>
            <w:szCs w:val="24"/>
          </w:rPr>
          <w:t>r</w:t>
        </w:r>
        <w:proofErr w:type="spellEnd"/>
        <w:r w:rsidR="00295B1A">
          <w:rPr>
            <w:rFonts w:ascii="Times New Roman" w:hAnsi="Times New Roman" w:cs="Times New Roman"/>
            <w:b/>
            <w:sz w:val="24"/>
            <w:szCs w:val="24"/>
          </w:rPr>
          <w:t xml:space="preserve"> P, Tu Z, He K. Aggregated residual transformations for deep neural networks. Proceedings of the IEEE Conference on Computer Vision and Pattern Recognition</w:t>
        </w:r>
      </w:ins>
      <w:ins w:id="663" w:author="Alex Borowicz" w:date="2019-04-30T14:52:00Z">
        <w:r w:rsidR="00295B1A">
          <w:rPr>
            <w:rFonts w:ascii="Times New Roman" w:hAnsi="Times New Roman" w:cs="Times New Roman"/>
            <w:b/>
            <w:sz w:val="24"/>
            <w:szCs w:val="24"/>
          </w:rPr>
          <w:t xml:space="preserve"> (CVPR</w:t>
        </w:r>
      </w:ins>
      <w:ins w:id="664" w:author="Alex Borowicz" w:date="2019-04-30T14:53:00Z">
        <w:r w:rsidR="00295B1A">
          <w:rPr>
            <w:rFonts w:ascii="Times New Roman" w:hAnsi="Times New Roman" w:cs="Times New Roman"/>
            <w:b/>
            <w:sz w:val="24"/>
            <w:szCs w:val="24"/>
          </w:rPr>
          <w:t>)</w:t>
        </w:r>
      </w:ins>
      <w:ins w:id="665" w:author="Alex Borowicz" w:date="2019-04-30T14:51:00Z">
        <w:r w:rsidR="00295B1A">
          <w:rPr>
            <w:rFonts w:ascii="Times New Roman" w:hAnsi="Times New Roman" w:cs="Times New Roman"/>
            <w:b/>
            <w:sz w:val="24"/>
            <w:szCs w:val="24"/>
          </w:rPr>
          <w:t>.</w:t>
        </w:r>
      </w:ins>
      <w:ins w:id="666" w:author="Alex Borowicz" w:date="2019-04-30T14:53:00Z">
        <w:r w:rsidR="00ED003F">
          <w:rPr>
            <w:rFonts w:ascii="Times New Roman" w:hAnsi="Times New Roman" w:cs="Times New Roman"/>
            <w:b/>
            <w:sz w:val="24"/>
            <w:szCs w:val="24"/>
          </w:rPr>
          <w:t xml:space="preserve"> 2017; 1492-1500.</w:t>
        </w:r>
      </w:ins>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Mysticete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2F1DA513"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del w:id="667" w:author="Alex Borowicz" w:date="2019-04-08T10:36:00Z">
        <w:r w:rsidRPr="005B6BA1" w:rsidDel="00A65377">
          <w:rPr>
            <w:rFonts w:ascii="Times New Roman" w:hAnsi="Times New Roman" w:cs="Times New Roman"/>
            <w:sz w:val="24"/>
            <w:szCs w:val="24"/>
          </w:rPr>
          <w:delText>Biodiv Res</w:delText>
        </w:r>
      </w:del>
      <w:ins w:id="668" w:author="Alex Borowicz" w:date="2019-04-08T10:36:00Z">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ins>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46E82A1F"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53A4CA04" w14:textId="77777777" w:rsidR="00FE61D0" w:rsidRPr="007F1496"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73E6E4B9"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7BE1954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1828993D"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688B87E8" w14:textId="77777777" w:rsidR="00FE61D0" w:rsidRPr="006814DD"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4BE9CBD0"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He K, Zhang X, Ren S, Sun J. Deep residual learning for image recognition. CVPR 2016: 2016 IEEE Conference on Computer Vision and Pattern Recognition; 2016 Jun 26-Jul 1; Las Vegas, USA. 770-778.</w:t>
      </w:r>
    </w:p>
    <w:p w14:paraId="633CC00E"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2CA0BC98"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2D6FCF17"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35685DD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7FE54C62" w14:textId="49BC4B10"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57988C5D" w14:textId="4262B01E" w:rsidR="005253B3" w:rsidRPr="00F639D9" w:rsidRDefault="005253B3" w:rsidP="00FE61D0">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1AB043CA"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620"/>
    <w:p w14:paraId="2F29D9B0" w14:textId="42BA00F4" w:rsidR="00793D87" w:rsidRPr="002E23C1" w:rsidRDefault="00793D87" w:rsidP="00793D87">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Supporting Information</w:t>
      </w:r>
    </w:p>
    <w:p w14:paraId="2C7835F6" w14:textId="74C37830" w:rsidR="00793D87" w:rsidRPr="00793D87" w:rsidRDefault="00793D87" w:rsidP="00793D87">
      <w:pPr>
        <w:spacing w:line="480" w:lineRule="auto"/>
        <w:ind w:left="540" w:hanging="540"/>
        <w:rPr>
          <w:rFonts w:ascii="Times New Roman" w:hAnsi="Times New Roman" w:cs="Times New Roman"/>
          <w:sz w:val="24"/>
          <w:szCs w:val="24"/>
        </w:rPr>
      </w:pPr>
      <w:r>
        <w:rPr>
          <w:rFonts w:ascii="Times New Roman" w:hAnsi="Times New Roman" w:cs="Times New Roman"/>
          <w:b/>
          <w:sz w:val="24"/>
          <w:szCs w:val="24"/>
        </w:rPr>
        <w:t xml:space="preserve">S1 Table. Python packages. </w:t>
      </w:r>
      <w:r w:rsidRPr="00C62B83">
        <w:rPr>
          <w:rFonts w:ascii="Times New Roman" w:hAnsi="Times New Roman" w:cs="Times New Roman"/>
        </w:rPr>
        <w:t>The code requires packages for Python 3</w:t>
      </w:r>
      <w:r>
        <w:rPr>
          <w:rFonts w:ascii="Times New Roman" w:hAnsi="Times New Roman" w:cs="Times New Roman"/>
        </w:rPr>
        <w:t xml:space="preserve"> to be pre-installed.</w:t>
      </w:r>
    </w:p>
    <w:p w14:paraId="64652147" w14:textId="77777777" w:rsidR="00793D87" w:rsidRPr="00C62B83" w:rsidRDefault="00793D87" w:rsidP="00793D87">
      <w:pPr>
        <w:rPr>
          <w:rFonts w:ascii="Times New Roman" w:hAnsi="Times New Roman" w:cs="Times New Roman"/>
        </w:rPr>
      </w:pPr>
      <w:r>
        <w:rPr>
          <w:rFonts w:ascii="Times New Roman" w:hAnsi="Times New Roman" w:cs="Times New Roman"/>
          <w:b/>
          <w:sz w:val="24"/>
          <w:szCs w:val="24"/>
        </w:rPr>
        <w:lastRenderedPageBreak/>
        <w:t xml:space="preserve">S2 Table. Satellite imagery. </w:t>
      </w:r>
      <w:r w:rsidRPr="00C62B83">
        <w:rPr>
          <w:rFonts w:ascii="Times New Roman" w:hAnsi="Times New Roman" w:cs="Times New Roman"/>
        </w:rPr>
        <w:t xml:space="preserve">We acquired imagery from Digital Globe’s WorldView-3 sensor via the Digital Globe Foundation. </w:t>
      </w:r>
    </w:p>
    <w:p w14:paraId="16BA9F0D" w14:textId="77777777" w:rsidR="00793D87" w:rsidRPr="00C62B83" w:rsidRDefault="00793D87" w:rsidP="00793D87">
      <w:pPr>
        <w:rPr>
          <w:rFonts w:ascii="Times New Roman" w:hAnsi="Times New Roman" w:cs="Times New Roman"/>
        </w:rPr>
      </w:pPr>
      <w:r w:rsidRPr="00C62B83">
        <w:rPr>
          <w:rFonts w:ascii="Times New Roman" w:hAnsi="Times New Roman" w:cs="Times New Roman"/>
        </w:rPr>
        <w:t xml:space="preserve">See </w:t>
      </w:r>
      <w:hyperlink r:id="rId9" w:history="1">
        <w:r w:rsidRPr="00C62B83">
          <w:rPr>
            <w:rStyle w:val="Hyperlink"/>
            <w:rFonts w:ascii="Times New Roman" w:hAnsi="Times New Roman" w:cs="Times New Roman"/>
          </w:rPr>
          <w:t>https://discover.digitalglobe.com/</w:t>
        </w:r>
      </w:hyperlink>
      <w:r w:rsidRPr="00C62B83">
        <w:rPr>
          <w:rFonts w:ascii="Times New Roman" w:hAnsi="Times New Roman" w:cs="Times New Roman"/>
        </w:rPr>
        <w:t xml:space="preserve"> for details on individual scenes and a preview.</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0B80A5C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3C67E1">
        <w:rPr>
          <w:rFonts w:ascii="Times New Roman" w:hAnsi="Times New Roman" w:cs="Times New Roman"/>
          <w:b/>
          <w:sz w:val="24"/>
          <w:szCs w:val="24"/>
        </w:rPr>
        <w:t>Model testing code.</w:t>
      </w:r>
    </w:p>
    <w:p w14:paraId="3112B658" w14:textId="6B4C0664"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3C67E1">
        <w:rPr>
          <w:rFonts w:ascii="Times New Roman" w:hAnsi="Times New Roman" w:cs="Times New Roman"/>
          <w:b/>
          <w:sz w:val="24"/>
          <w:szCs w:val="24"/>
        </w:rPr>
        <w:t>Code utilities.</w:t>
      </w:r>
    </w:p>
    <w:p w14:paraId="5D8934DC" w14:textId="653EB0D5"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S4 File. Model training code.</w:t>
      </w:r>
    </w:p>
    <w:p w14:paraId="61327CBB" w14:textId="7C40B2E8"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S5 File. </w:t>
      </w:r>
      <w:r w:rsidR="003C67E1">
        <w:rPr>
          <w:rFonts w:ascii="Times New Roman" w:hAnsi="Times New Roman" w:cs="Times New Roman"/>
          <w:b/>
          <w:sz w:val="24"/>
          <w:szCs w:val="24"/>
        </w:rPr>
        <w:t>Hardware details.</w:t>
      </w: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8D4A0" w14:textId="77777777" w:rsidR="0072254F" w:rsidRDefault="0072254F" w:rsidP="00500A0D">
      <w:pPr>
        <w:spacing w:after="0" w:line="240" w:lineRule="auto"/>
      </w:pPr>
      <w:r>
        <w:separator/>
      </w:r>
    </w:p>
  </w:endnote>
  <w:endnote w:type="continuationSeparator" w:id="0">
    <w:p w14:paraId="318B309B" w14:textId="77777777" w:rsidR="0072254F" w:rsidRDefault="0072254F"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43538" w14:textId="77777777" w:rsidR="0072254F" w:rsidRDefault="0072254F" w:rsidP="00500A0D">
      <w:pPr>
        <w:spacing w:after="0" w:line="240" w:lineRule="auto"/>
      </w:pPr>
      <w:r>
        <w:separator/>
      </w:r>
    </w:p>
  </w:footnote>
  <w:footnote w:type="continuationSeparator" w:id="0">
    <w:p w14:paraId="67CCF855" w14:textId="77777777" w:rsidR="0072254F" w:rsidRDefault="0072254F"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307BE3" w:rsidRDefault="00307BE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307BE3" w:rsidRDefault="00307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orowicz">
    <w15:presenceInfo w15:providerId="Windows Live" w15:userId="4f755b56e19b70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2348"/>
    <w:rsid w:val="00032DD2"/>
    <w:rsid w:val="000330F3"/>
    <w:rsid w:val="00041F21"/>
    <w:rsid w:val="00042548"/>
    <w:rsid w:val="00044286"/>
    <w:rsid w:val="000464BB"/>
    <w:rsid w:val="0005027E"/>
    <w:rsid w:val="00064607"/>
    <w:rsid w:val="00071C50"/>
    <w:rsid w:val="00075D31"/>
    <w:rsid w:val="00087CF8"/>
    <w:rsid w:val="0009701D"/>
    <w:rsid w:val="000A55BD"/>
    <w:rsid w:val="000B1FF0"/>
    <w:rsid w:val="000B6D4D"/>
    <w:rsid w:val="000B7EA1"/>
    <w:rsid w:val="000C0AEE"/>
    <w:rsid w:val="000C2971"/>
    <w:rsid w:val="000C398A"/>
    <w:rsid w:val="000C7ED2"/>
    <w:rsid w:val="000D101A"/>
    <w:rsid w:val="000D3043"/>
    <w:rsid w:val="000E1A34"/>
    <w:rsid w:val="000E6FC7"/>
    <w:rsid w:val="000E745F"/>
    <w:rsid w:val="00111DBC"/>
    <w:rsid w:val="001123EA"/>
    <w:rsid w:val="001262BB"/>
    <w:rsid w:val="00126B1F"/>
    <w:rsid w:val="001305E5"/>
    <w:rsid w:val="00132310"/>
    <w:rsid w:val="001356C3"/>
    <w:rsid w:val="00140513"/>
    <w:rsid w:val="00162D0D"/>
    <w:rsid w:val="00163910"/>
    <w:rsid w:val="001664B6"/>
    <w:rsid w:val="00172ED1"/>
    <w:rsid w:val="00176532"/>
    <w:rsid w:val="001773C8"/>
    <w:rsid w:val="001864BA"/>
    <w:rsid w:val="00191127"/>
    <w:rsid w:val="001930A5"/>
    <w:rsid w:val="001A5864"/>
    <w:rsid w:val="001B0B0B"/>
    <w:rsid w:val="001B227F"/>
    <w:rsid w:val="001B23DA"/>
    <w:rsid w:val="001E159B"/>
    <w:rsid w:val="0020056E"/>
    <w:rsid w:val="00217A9E"/>
    <w:rsid w:val="002303A5"/>
    <w:rsid w:val="0023625F"/>
    <w:rsid w:val="00250848"/>
    <w:rsid w:val="0025099C"/>
    <w:rsid w:val="00254FA6"/>
    <w:rsid w:val="00260098"/>
    <w:rsid w:val="00265D97"/>
    <w:rsid w:val="00266FAA"/>
    <w:rsid w:val="00273E18"/>
    <w:rsid w:val="00274AD8"/>
    <w:rsid w:val="00276C81"/>
    <w:rsid w:val="00277829"/>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98E"/>
    <w:rsid w:val="002E695E"/>
    <w:rsid w:val="002F1161"/>
    <w:rsid w:val="002F3709"/>
    <w:rsid w:val="002F5F13"/>
    <w:rsid w:val="00302FA8"/>
    <w:rsid w:val="003037C9"/>
    <w:rsid w:val="00307BE3"/>
    <w:rsid w:val="00311C37"/>
    <w:rsid w:val="003131FC"/>
    <w:rsid w:val="00314811"/>
    <w:rsid w:val="00314EEC"/>
    <w:rsid w:val="0031539C"/>
    <w:rsid w:val="00316D1F"/>
    <w:rsid w:val="0033273A"/>
    <w:rsid w:val="003331E0"/>
    <w:rsid w:val="003473FB"/>
    <w:rsid w:val="0035443C"/>
    <w:rsid w:val="00361265"/>
    <w:rsid w:val="00361584"/>
    <w:rsid w:val="00373210"/>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20E9E"/>
    <w:rsid w:val="004261C7"/>
    <w:rsid w:val="0044186D"/>
    <w:rsid w:val="00445318"/>
    <w:rsid w:val="00445CD9"/>
    <w:rsid w:val="00450735"/>
    <w:rsid w:val="00457BBA"/>
    <w:rsid w:val="00481AD5"/>
    <w:rsid w:val="004849E4"/>
    <w:rsid w:val="004965CF"/>
    <w:rsid w:val="004A12E5"/>
    <w:rsid w:val="004A52BE"/>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6FEC"/>
    <w:rsid w:val="00561E27"/>
    <w:rsid w:val="0057074E"/>
    <w:rsid w:val="005748EE"/>
    <w:rsid w:val="005774F6"/>
    <w:rsid w:val="005834B7"/>
    <w:rsid w:val="00583D53"/>
    <w:rsid w:val="005901C1"/>
    <w:rsid w:val="005A5C63"/>
    <w:rsid w:val="005B3EAE"/>
    <w:rsid w:val="005C30FC"/>
    <w:rsid w:val="005C61A3"/>
    <w:rsid w:val="005D5117"/>
    <w:rsid w:val="005F2991"/>
    <w:rsid w:val="005F3433"/>
    <w:rsid w:val="005F4C32"/>
    <w:rsid w:val="0060377F"/>
    <w:rsid w:val="006078D0"/>
    <w:rsid w:val="00611F28"/>
    <w:rsid w:val="0061367E"/>
    <w:rsid w:val="00627489"/>
    <w:rsid w:val="00633E29"/>
    <w:rsid w:val="0063507E"/>
    <w:rsid w:val="00635467"/>
    <w:rsid w:val="00641392"/>
    <w:rsid w:val="0065072A"/>
    <w:rsid w:val="00651ABB"/>
    <w:rsid w:val="006520CD"/>
    <w:rsid w:val="0067177C"/>
    <w:rsid w:val="006778F7"/>
    <w:rsid w:val="0068416D"/>
    <w:rsid w:val="00684CAE"/>
    <w:rsid w:val="006926A8"/>
    <w:rsid w:val="0069575A"/>
    <w:rsid w:val="006B4164"/>
    <w:rsid w:val="006B6E44"/>
    <w:rsid w:val="006C5AD5"/>
    <w:rsid w:val="006D3123"/>
    <w:rsid w:val="006E749C"/>
    <w:rsid w:val="006F12C9"/>
    <w:rsid w:val="006F3251"/>
    <w:rsid w:val="006F3324"/>
    <w:rsid w:val="006F6242"/>
    <w:rsid w:val="0070131E"/>
    <w:rsid w:val="00704455"/>
    <w:rsid w:val="00705B3D"/>
    <w:rsid w:val="007079F1"/>
    <w:rsid w:val="00715DC5"/>
    <w:rsid w:val="00720F31"/>
    <w:rsid w:val="0072254F"/>
    <w:rsid w:val="0072419A"/>
    <w:rsid w:val="00726144"/>
    <w:rsid w:val="007361F8"/>
    <w:rsid w:val="00737A38"/>
    <w:rsid w:val="00737E75"/>
    <w:rsid w:val="007422AB"/>
    <w:rsid w:val="00745C26"/>
    <w:rsid w:val="00751603"/>
    <w:rsid w:val="00762032"/>
    <w:rsid w:val="007622E0"/>
    <w:rsid w:val="00766CFD"/>
    <w:rsid w:val="00771920"/>
    <w:rsid w:val="00776628"/>
    <w:rsid w:val="00780D08"/>
    <w:rsid w:val="00782EDE"/>
    <w:rsid w:val="00791E3F"/>
    <w:rsid w:val="00793D87"/>
    <w:rsid w:val="0079539A"/>
    <w:rsid w:val="00795FA7"/>
    <w:rsid w:val="007B415F"/>
    <w:rsid w:val="007B7962"/>
    <w:rsid w:val="007C4B9F"/>
    <w:rsid w:val="007D1A0E"/>
    <w:rsid w:val="007D3DE6"/>
    <w:rsid w:val="007F01CC"/>
    <w:rsid w:val="008102E7"/>
    <w:rsid w:val="00821014"/>
    <w:rsid w:val="00824B98"/>
    <w:rsid w:val="00832855"/>
    <w:rsid w:val="00832FE1"/>
    <w:rsid w:val="008428C8"/>
    <w:rsid w:val="00845B05"/>
    <w:rsid w:val="008476F7"/>
    <w:rsid w:val="00864F4D"/>
    <w:rsid w:val="008669BE"/>
    <w:rsid w:val="008825D4"/>
    <w:rsid w:val="00887112"/>
    <w:rsid w:val="00893625"/>
    <w:rsid w:val="00893BD7"/>
    <w:rsid w:val="008A0963"/>
    <w:rsid w:val="008B65C7"/>
    <w:rsid w:val="008D43F2"/>
    <w:rsid w:val="008D4768"/>
    <w:rsid w:val="008D6E91"/>
    <w:rsid w:val="008E1185"/>
    <w:rsid w:val="008E49C0"/>
    <w:rsid w:val="008E56BA"/>
    <w:rsid w:val="008F420B"/>
    <w:rsid w:val="008F7B68"/>
    <w:rsid w:val="00902929"/>
    <w:rsid w:val="00917795"/>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2757"/>
    <w:rsid w:val="009B3D90"/>
    <w:rsid w:val="009B531F"/>
    <w:rsid w:val="009C514A"/>
    <w:rsid w:val="009D56FC"/>
    <w:rsid w:val="009E04D7"/>
    <w:rsid w:val="009E2ACB"/>
    <w:rsid w:val="00A0640C"/>
    <w:rsid w:val="00A072D0"/>
    <w:rsid w:val="00A31924"/>
    <w:rsid w:val="00A4013F"/>
    <w:rsid w:val="00A52943"/>
    <w:rsid w:val="00A537AD"/>
    <w:rsid w:val="00A53EF4"/>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FCF"/>
    <w:rsid w:val="00B15B4C"/>
    <w:rsid w:val="00B20C24"/>
    <w:rsid w:val="00B21ACB"/>
    <w:rsid w:val="00B373D2"/>
    <w:rsid w:val="00B50D4C"/>
    <w:rsid w:val="00B55F56"/>
    <w:rsid w:val="00B653A6"/>
    <w:rsid w:val="00B72165"/>
    <w:rsid w:val="00B72371"/>
    <w:rsid w:val="00B83D7B"/>
    <w:rsid w:val="00B87C2C"/>
    <w:rsid w:val="00B9260D"/>
    <w:rsid w:val="00B9362D"/>
    <w:rsid w:val="00B977FD"/>
    <w:rsid w:val="00BA74CE"/>
    <w:rsid w:val="00BB6D86"/>
    <w:rsid w:val="00BB7F16"/>
    <w:rsid w:val="00BC066D"/>
    <w:rsid w:val="00BC2D1A"/>
    <w:rsid w:val="00BE79AC"/>
    <w:rsid w:val="00BF174F"/>
    <w:rsid w:val="00C0093C"/>
    <w:rsid w:val="00C07C5B"/>
    <w:rsid w:val="00C125E0"/>
    <w:rsid w:val="00C20983"/>
    <w:rsid w:val="00C35ACB"/>
    <w:rsid w:val="00C4038D"/>
    <w:rsid w:val="00C442D8"/>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665D"/>
    <w:rsid w:val="00D2123C"/>
    <w:rsid w:val="00D213F2"/>
    <w:rsid w:val="00D223D8"/>
    <w:rsid w:val="00D2553B"/>
    <w:rsid w:val="00D25CE6"/>
    <w:rsid w:val="00D3731D"/>
    <w:rsid w:val="00D52F38"/>
    <w:rsid w:val="00D547B4"/>
    <w:rsid w:val="00D60FDE"/>
    <w:rsid w:val="00D63F41"/>
    <w:rsid w:val="00D80BB5"/>
    <w:rsid w:val="00D87F8B"/>
    <w:rsid w:val="00D92201"/>
    <w:rsid w:val="00D925D1"/>
    <w:rsid w:val="00DA0B28"/>
    <w:rsid w:val="00DA0F3A"/>
    <w:rsid w:val="00DA5C36"/>
    <w:rsid w:val="00DA7F16"/>
    <w:rsid w:val="00DB217D"/>
    <w:rsid w:val="00DC6F25"/>
    <w:rsid w:val="00DC7B9D"/>
    <w:rsid w:val="00DD132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70329"/>
    <w:rsid w:val="00E708D6"/>
    <w:rsid w:val="00E720C4"/>
    <w:rsid w:val="00E81A0E"/>
    <w:rsid w:val="00E85031"/>
    <w:rsid w:val="00E86D9F"/>
    <w:rsid w:val="00E91B88"/>
    <w:rsid w:val="00E948FB"/>
    <w:rsid w:val="00EB3B97"/>
    <w:rsid w:val="00ED003F"/>
    <w:rsid w:val="00ED1A59"/>
    <w:rsid w:val="00ED55CC"/>
    <w:rsid w:val="00ED6C5A"/>
    <w:rsid w:val="00EE0272"/>
    <w:rsid w:val="00EE320F"/>
    <w:rsid w:val="00EE549F"/>
    <w:rsid w:val="00EF40F0"/>
    <w:rsid w:val="00F00EC4"/>
    <w:rsid w:val="00F05E7C"/>
    <w:rsid w:val="00F37F8C"/>
    <w:rsid w:val="00F46239"/>
    <w:rsid w:val="00F54974"/>
    <w:rsid w:val="00F61C5F"/>
    <w:rsid w:val="00F73DDD"/>
    <w:rsid w:val="00F7765F"/>
    <w:rsid w:val="00F77973"/>
    <w:rsid w:val="00F811F4"/>
    <w:rsid w:val="00F935EB"/>
    <w:rsid w:val="00F94A5F"/>
    <w:rsid w:val="00F9578E"/>
    <w:rsid w:val="00F95FC6"/>
    <w:rsid w:val="00FA04E8"/>
    <w:rsid w:val="00FA34A4"/>
    <w:rsid w:val="00FA57B3"/>
    <w:rsid w:val="00FA5EBB"/>
    <w:rsid w:val="00FA7026"/>
    <w:rsid w:val="00FB53E5"/>
    <w:rsid w:val="00FC4235"/>
    <w:rsid w:val="00FC62F2"/>
    <w:rsid w:val="00FD00F7"/>
    <w:rsid w:val="00FE2151"/>
    <w:rsid w:val="00FE61D0"/>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cover.digitalgl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16385-5A59-47AB-B16F-8786E560C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12126</TotalTime>
  <Pages>25</Pages>
  <Words>5908</Words>
  <Characters>33678</Characters>
  <Application>Microsoft Office Word</Application>
  <DocSecurity>0</DocSecurity>
  <Lines>280</Lines>
  <Paragraphs>79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22</cp:revision>
  <dcterms:created xsi:type="dcterms:W3CDTF">2019-01-31T18:14:00Z</dcterms:created>
  <dcterms:modified xsi:type="dcterms:W3CDTF">2019-05-09T14:45:00Z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